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D507" w14:textId="77777777" w:rsidR="001B7DBC" w:rsidRPr="003266D7" w:rsidRDefault="003266D7" w:rsidP="003266D7">
      <w:pPr>
        <w:jc w:val="center"/>
        <w:rPr>
          <w:smallCaps/>
          <w:sz w:val="28"/>
          <w:szCs w:val="28"/>
        </w:rPr>
      </w:pPr>
      <w:bookmarkStart w:id="0" w:name="_GoBack"/>
      <w:bookmarkEnd w:id="0"/>
      <w:r w:rsidRPr="003266D7">
        <w:rPr>
          <w:smallCaps/>
          <w:sz w:val="28"/>
          <w:szCs w:val="28"/>
        </w:rPr>
        <w:t>Holloway at Wyndham Forest</w:t>
      </w:r>
      <w:r w:rsidR="00FD1F06">
        <w:rPr>
          <w:smallCaps/>
          <w:sz w:val="28"/>
          <w:szCs w:val="28"/>
        </w:rPr>
        <w:t xml:space="preserve"> &amp; Townes at Holloway at Wyndham Forest</w:t>
      </w:r>
    </w:p>
    <w:p w14:paraId="79274F2C" w14:textId="77777777" w:rsidR="003266D7" w:rsidRDefault="003266D7" w:rsidP="003266D7">
      <w:pPr>
        <w:jc w:val="center"/>
        <w:rPr>
          <w:smallCaps/>
          <w:sz w:val="28"/>
          <w:szCs w:val="28"/>
        </w:rPr>
      </w:pPr>
      <w:r w:rsidRPr="003266D7">
        <w:rPr>
          <w:smallCaps/>
          <w:sz w:val="28"/>
          <w:szCs w:val="28"/>
        </w:rPr>
        <w:t>Design Standards Addendum</w:t>
      </w:r>
    </w:p>
    <w:p w14:paraId="74153ED2" w14:textId="77777777" w:rsidR="003266D7" w:rsidRDefault="003266D7" w:rsidP="003266D7">
      <w:pPr>
        <w:jc w:val="center"/>
        <w:rPr>
          <w:smallCaps/>
          <w:sz w:val="28"/>
          <w:szCs w:val="28"/>
        </w:rPr>
      </w:pPr>
    </w:p>
    <w:p w14:paraId="6E17F798" w14:textId="77777777" w:rsidR="003266D7" w:rsidRDefault="003266D7" w:rsidP="003266D7">
      <w:pPr>
        <w:jc w:val="both"/>
      </w:pPr>
      <w:r>
        <w:t xml:space="preserve">The requirements herein are in addition to the requirements in the Wyndham Forest Design Standards (the “Design Standards”):  The following standards are specific requirements for lot and home development </w:t>
      </w:r>
      <w:r w:rsidR="00A57D0C">
        <w:t>in Holloway at Wyndham Forest</w:t>
      </w:r>
      <w:r w:rsidR="00FD1F06">
        <w:t xml:space="preserve"> and Townes at Holloway at Wyndham Forest (together referred to herein as “Holloway”)</w:t>
      </w:r>
      <w:r w:rsidR="00A57D0C">
        <w:t xml:space="preserve">. </w:t>
      </w:r>
      <w:r>
        <w:t xml:space="preserve">They are provided as supplements to the general Design Standards.  The standards listed below are referenced to </w:t>
      </w:r>
      <w:r w:rsidR="00A57D0C">
        <w:t xml:space="preserve">specific paragraphs in the Wyndham Forest Design Standards. </w:t>
      </w:r>
      <w:r>
        <w:t xml:space="preserve">In each case, the standard referenced shall be modified by </w:t>
      </w:r>
      <w:r w:rsidRPr="003266D7">
        <w:rPr>
          <w:i/>
        </w:rPr>
        <w:t>the addition of</w:t>
      </w:r>
      <w:r>
        <w:t xml:space="preserve"> language provided here for any lot or home improvements </w:t>
      </w:r>
      <w:r w:rsidR="00A57D0C">
        <w:t xml:space="preserve">in Holloway. </w:t>
      </w:r>
      <w:r>
        <w:t>All other language in the modified paragraph remains applicable unless specifically contradicte</w:t>
      </w:r>
      <w:r w:rsidR="00A57D0C">
        <w:t xml:space="preserve">d by this additional language. </w:t>
      </w:r>
      <w:r>
        <w:t>All other standards unmodified by this section shall apply to Holloway in the same manner as they do to all of Wyndham Forest.</w:t>
      </w:r>
    </w:p>
    <w:p w14:paraId="2882856C" w14:textId="77777777" w:rsidR="00401FA0" w:rsidRDefault="00401FA0" w:rsidP="003266D7">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8704"/>
      </w:tblGrid>
      <w:tr w:rsidR="00401FA0" w:rsidRPr="00BB240F" w14:paraId="654833D5" w14:textId="77777777" w:rsidTr="00820C9C">
        <w:tc>
          <w:tcPr>
            <w:tcW w:w="1376" w:type="dxa"/>
          </w:tcPr>
          <w:p w14:paraId="324535CF" w14:textId="77777777" w:rsidR="00401FA0" w:rsidRPr="00BB240F" w:rsidRDefault="00401FA0" w:rsidP="00401FA0">
            <w:pPr>
              <w:jc w:val="right"/>
              <w:rPr>
                <w:b/>
              </w:rPr>
            </w:pPr>
            <w:r w:rsidRPr="00BB240F">
              <w:rPr>
                <w:b/>
              </w:rPr>
              <w:t>Referenced Standard</w:t>
            </w:r>
          </w:p>
        </w:tc>
        <w:tc>
          <w:tcPr>
            <w:tcW w:w="8902" w:type="dxa"/>
          </w:tcPr>
          <w:p w14:paraId="242E1B2C" w14:textId="77777777" w:rsidR="00401FA0" w:rsidRPr="00BB240F" w:rsidRDefault="00401FA0" w:rsidP="003266D7">
            <w:pPr>
              <w:jc w:val="both"/>
              <w:rPr>
                <w:b/>
              </w:rPr>
            </w:pPr>
          </w:p>
          <w:p w14:paraId="17D519B7" w14:textId="77777777" w:rsidR="00401FA0" w:rsidRPr="00BB240F" w:rsidRDefault="00401FA0">
            <w:pPr>
              <w:jc w:val="both"/>
              <w:rPr>
                <w:b/>
              </w:rPr>
            </w:pPr>
            <w:r w:rsidRPr="00BB240F">
              <w:rPr>
                <w:b/>
              </w:rPr>
              <w:t xml:space="preserve">Additional Requirements for Holloway </w:t>
            </w:r>
          </w:p>
        </w:tc>
      </w:tr>
      <w:tr w:rsidR="00C03BEB" w:rsidRPr="00BA0A98" w14:paraId="2A6BF958" w14:textId="77777777" w:rsidTr="00820C9C">
        <w:tc>
          <w:tcPr>
            <w:tcW w:w="1376" w:type="dxa"/>
          </w:tcPr>
          <w:p w14:paraId="1DF94E9E" w14:textId="77777777" w:rsidR="00C03BEB" w:rsidRPr="00BA0A98" w:rsidRDefault="00C03BEB" w:rsidP="00401FA0">
            <w:pPr>
              <w:jc w:val="right"/>
              <w:rPr>
                <w:sz w:val="10"/>
                <w:szCs w:val="10"/>
              </w:rPr>
            </w:pPr>
          </w:p>
        </w:tc>
        <w:tc>
          <w:tcPr>
            <w:tcW w:w="8902" w:type="dxa"/>
          </w:tcPr>
          <w:p w14:paraId="0049CDE2" w14:textId="77777777" w:rsidR="00C03BEB" w:rsidRPr="00BA0A98" w:rsidRDefault="00C03BEB" w:rsidP="003266D7">
            <w:pPr>
              <w:jc w:val="both"/>
              <w:rPr>
                <w:sz w:val="10"/>
                <w:szCs w:val="10"/>
              </w:rPr>
            </w:pPr>
          </w:p>
        </w:tc>
      </w:tr>
      <w:tr w:rsidR="00DE6C20" w14:paraId="4620E906" w14:textId="77777777" w:rsidTr="00820C9C">
        <w:tc>
          <w:tcPr>
            <w:tcW w:w="1376" w:type="dxa"/>
          </w:tcPr>
          <w:p w14:paraId="0B497F30" w14:textId="77777777" w:rsidR="00DE6C20" w:rsidRDefault="00DE6C20" w:rsidP="00401FA0">
            <w:pPr>
              <w:jc w:val="right"/>
            </w:pPr>
            <w:r>
              <w:t>1.4.6</w:t>
            </w:r>
          </w:p>
        </w:tc>
        <w:tc>
          <w:tcPr>
            <w:tcW w:w="8902" w:type="dxa"/>
          </w:tcPr>
          <w:p w14:paraId="1DA10A9D" w14:textId="77777777" w:rsidR="00DE6C20" w:rsidRDefault="00DE6C20" w:rsidP="003266D7">
            <w:pPr>
              <w:jc w:val="both"/>
            </w:pPr>
            <w:r w:rsidRPr="00BB240F">
              <w:rPr>
                <w:b/>
              </w:rPr>
              <w:t>Architectural Review Fee:</w:t>
            </w:r>
            <w:r>
              <w:t xml:space="preserve">  A</w:t>
            </w:r>
            <w:r w:rsidR="00BA0A98">
              <w:t>ny</w:t>
            </w:r>
            <w:r>
              <w:t xml:space="preserve"> submittal will be </w:t>
            </w:r>
            <w:r w:rsidR="00BA0A98">
              <w:t xml:space="preserve">considered </w:t>
            </w:r>
            <w:r>
              <w:t xml:space="preserve">valid </w:t>
            </w:r>
            <w:r w:rsidR="00BA0A98">
              <w:t xml:space="preserve">and complete </w:t>
            </w:r>
            <w:r>
              <w:t>only if ac</w:t>
            </w:r>
            <w:r w:rsidR="00A57D0C">
              <w:t xml:space="preserve">companied by the required fee. </w:t>
            </w:r>
            <w:r>
              <w:t xml:space="preserve">All fees shall be payable to </w:t>
            </w:r>
            <w:proofErr w:type="spellStart"/>
            <w:r>
              <w:t>HHHunt</w:t>
            </w:r>
            <w:proofErr w:type="spellEnd"/>
            <w:r>
              <w:t xml:space="preserve"> Holloway, LLC until the Declarant rights in this regard have been assigned to the Modifications Committee:</w:t>
            </w:r>
          </w:p>
        </w:tc>
      </w:tr>
    </w:tbl>
    <w:tbl>
      <w:tblPr>
        <w:tblStyle w:val="TableGrid3"/>
        <w:tblW w:w="8730" w:type="dxa"/>
        <w:tblInd w:w="1548" w:type="dxa"/>
        <w:tblLayout w:type="fixed"/>
        <w:tblLook w:val="04A0" w:firstRow="1" w:lastRow="0" w:firstColumn="1" w:lastColumn="0" w:noHBand="0" w:noVBand="1"/>
      </w:tblPr>
      <w:tblGrid>
        <w:gridCol w:w="2520"/>
        <w:gridCol w:w="6210"/>
      </w:tblGrid>
      <w:tr w:rsidR="000D6C15" w:rsidRPr="00935248" w14:paraId="6BD93405" w14:textId="77777777" w:rsidTr="00820C9C">
        <w:tc>
          <w:tcPr>
            <w:tcW w:w="2520" w:type="dxa"/>
            <w:tcBorders>
              <w:top w:val="single" w:sz="4" w:space="0" w:color="auto"/>
              <w:left w:val="single" w:sz="4" w:space="0" w:color="auto"/>
              <w:bottom w:val="single" w:sz="4" w:space="0" w:color="auto"/>
              <w:right w:val="single" w:sz="4" w:space="0" w:color="auto"/>
            </w:tcBorders>
          </w:tcPr>
          <w:p w14:paraId="779869A9" w14:textId="77777777" w:rsidR="000D6C15" w:rsidRPr="00BB240F" w:rsidRDefault="00DE6C20" w:rsidP="0059248C">
            <w:pPr>
              <w:pStyle w:val="Heading5"/>
              <w:outlineLvl w:val="4"/>
              <w:rPr>
                <w:b/>
              </w:rPr>
            </w:pPr>
            <w:r>
              <w:br w:type="page"/>
            </w:r>
            <w:r w:rsidR="000D6C15" w:rsidRPr="00BB240F">
              <w:rPr>
                <w:b/>
              </w:rPr>
              <w:t>Review Type</w:t>
            </w:r>
          </w:p>
        </w:tc>
        <w:tc>
          <w:tcPr>
            <w:tcW w:w="6210" w:type="dxa"/>
            <w:tcBorders>
              <w:top w:val="single" w:sz="4" w:space="0" w:color="auto"/>
              <w:left w:val="single" w:sz="4" w:space="0" w:color="auto"/>
              <w:bottom w:val="single" w:sz="4" w:space="0" w:color="auto"/>
              <w:right w:val="single" w:sz="4" w:space="0" w:color="auto"/>
            </w:tcBorders>
          </w:tcPr>
          <w:p w14:paraId="2D1A7A79" w14:textId="77777777" w:rsidR="000D6C15" w:rsidRPr="00BB240F" w:rsidRDefault="000D6C15" w:rsidP="0059248C">
            <w:pPr>
              <w:autoSpaceDE w:val="0"/>
              <w:autoSpaceDN w:val="0"/>
              <w:adjustRightInd w:val="0"/>
              <w:spacing w:before="120"/>
              <w:jc w:val="center"/>
              <w:rPr>
                <w:b/>
                <w:smallCaps/>
                <w:u w:val="single"/>
              </w:rPr>
            </w:pPr>
            <w:r w:rsidRPr="00BB240F">
              <w:rPr>
                <w:b/>
                <w:smallCaps/>
                <w:u w:val="single"/>
              </w:rPr>
              <w:t>Charge Per Plan</w:t>
            </w:r>
          </w:p>
        </w:tc>
      </w:tr>
      <w:tr w:rsidR="000D6C15" w:rsidRPr="00935248" w14:paraId="4EF55317" w14:textId="77777777" w:rsidTr="00820C9C">
        <w:tc>
          <w:tcPr>
            <w:tcW w:w="2520" w:type="dxa"/>
            <w:tcBorders>
              <w:top w:val="single" w:sz="4" w:space="0" w:color="auto"/>
              <w:left w:val="single" w:sz="4" w:space="0" w:color="auto"/>
              <w:bottom w:val="single" w:sz="4" w:space="0" w:color="auto"/>
              <w:right w:val="single" w:sz="4" w:space="0" w:color="auto"/>
            </w:tcBorders>
          </w:tcPr>
          <w:p w14:paraId="06AD8946" w14:textId="77777777" w:rsidR="000D6C15" w:rsidRPr="00342888" w:rsidRDefault="000D6C15" w:rsidP="003C2209">
            <w:pPr>
              <w:autoSpaceDE w:val="0"/>
              <w:autoSpaceDN w:val="0"/>
              <w:adjustRightInd w:val="0"/>
              <w:spacing w:before="120"/>
            </w:pPr>
            <w:r>
              <w:t>Preliminary Review</w:t>
            </w:r>
          </w:p>
        </w:tc>
        <w:tc>
          <w:tcPr>
            <w:tcW w:w="6210" w:type="dxa"/>
            <w:tcBorders>
              <w:top w:val="single" w:sz="4" w:space="0" w:color="auto"/>
              <w:left w:val="single" w:sz="4" w:space="0" w:color="auto"/>
              <w:bottom w:val="single" w:sz="4" w:space="0" w:color="auto"/>
              <w:right w:val="single" w:sz="4" w:space="0" w:color="auto"/>
            </w:tcBorders>
          </w:tcPr>
          <w:p w14:paraId="4A77F3CF" w14:textId="77777777" w:rsidR="000D6C15" w:rsidRDefault="000D6C15" w:rsidP="0059248C">
            <w:pPr>
              <w:autoSpaceDE w:val="0"/>
              <w:autoSpaceDN w:val="0"/>
              <w:adjustRightInd w:val="0"/>
              <w:spacing w:before="120"/>
              <w:jc w:val="both"/>
            </w:pPr>
            <w:r>
              <w:rPr>
                <w:smallCaps/>
              </w:rPr>
              <w:t xml:space="preserve">$200 </w:t>
            </w:r>
            <w:r>
              <w:t>per house plan (for the first 10 elevations, cumulative)</w:t>
            </w:r>
          </w:p>
          <w:p w14:paraId="76D11A92" w14:textId="77777777" w:rsidR="000D6C15" w:rsidRPr="00342888" w:rsidRDefault="000D6C15" w:rsidP="0059248C">
            <w:pPr>
              <w:autoSpaceDE w:val="0"/>
              <w:autoSpaceDN w:val="0"/>
              <w:adjustRightInd w:val="0"/>
              <w:jc w:val="both"/>
            </w:pPr>
            <w:r>
              <w:t>$250 per house plan (for each elevation after the 10</w:t>
            </w:r>
            <w:r w:rsidRPr="00834D5B">
              <w:rPr>
                <w:vertAlign w:val="superscript"/>
              </w:rPr>
              <w:t>th</w:t>
            </w:r>
            <w:r>
              <w:t xml:space="preserve">, cumulative) </w:t>
            </w:r>
          </w:p>
        </w:tc>
      </w:tr>
      <w:tr w:rsidR="000D6C15" w:rsidRPr="00935248" w14:paraId="17E5D7C8" w14:textId="77777777" w:rsidTr="00820C9C">
        <w:tc>
          <w:tcPr>
            <w:tcW w:w="2520" w:type="dxa"/>
            <w:tcBorders>
              <w:top w:val="single" w:sz="4" w:space="0" w:color="auto"/>
              <w:left w:val="single" w:sz="4" w:space="0" w:color="auto"/>
              <w:bottom w:val="single" w:sz="4" w:space="0" w:color="auto"/>
              <w:right w:val="single" w:sz="4" w:space="0" w:color="auto"/>
            </w:tcBorders>
          </w:tcPr>
          <w:p w14:paraId="34818388" w14:textId="77777777" w:rsidR="000D6C15" w:rsidRDefault="000D6C15" w:rsidP="003C2209">
            <w:pPr>
              <w:autoSpaceDE w:val="0"/>
              <w:autoSpaceDN w:val="0"/>
              <w:adjustRightInd w:val="0"/>
              <w:spacing w:before="120"/>
            </w:pPr>
            <w:r>
              <w:t>New Construction Review</w:t>
            </w:r>
          </w:p>
        </w:tc>
        <w:tc>
          <w:tcPr>
            <w:tcW w:w="6210" w:type="dxa"/>
            <w:tcBorders>
              <w:top w:val="single" w:sz="4" w:space="0" w:color="auto"/>
              <w:left w:val="single" w:sz="4" w:space="0" w:color="auto"/>
              <w:bottom w:val="single" w:sz="4" w:space="0" w:color="auto"/>
              <w:right w:val="single" w:sz="4" w:space="0" w:color="auto"/>
            </w:tcBorders>
          </w:tcPr>
          <w:p w14:paraId="679FBAA4" w14:textId="77777777" w:rsidR="00BA0A98" w:rsidRDefault="000D6C15" w:rsidP="00820C9C">
            <w:pPr>
              <w:autoSpaceDE w:val="0"/>
              <w:autoSpaceDN w:val="0"/>
              <w:adjustRightInd w:val="0"/>
              <w:spacing w:before="120"/>
              <w:jc w:val="both"/>
            </w:pPr>
            <w:proofErr w:type="gramStart"/>
            <w:r>
              <w:rPr>
                <w:smallCaps/>
              </w:rPr>
              <w:t>$  75</w:t>
            </w:r>
            <w:proofErr w:type="gramEnd"/>
            <w:r>
              <w:rPr>
                <w:smallCaps/>
              </w:rPr>
              <w:t xml:space="preserve"> </w:t>
            </w:r>
            <w:r>
              <w:t xml:space="preserve">per application package if the </w:t>
            </w:r>
            <w:r w:rsidR="00FD1F06">
              <w:t xml:space="preserve">elevation of the submitted </w:t>
            </w:r>
            <w:r>
              <w:t>house plan has been Preliminarily Reviewed</w:t>
            </w:r>
            <w:r w:rsidR="00820C9C">
              <w:t xml:space="preserve"> </w:t>
            </w:r>
          </w:p>
          <w:p w14:paraId="75C8154B" w14:textId="77777777" w:rsidR="000D6C15" w:rsidRPr="00342888" w:rsidRDefault="000D6C15" w:rsidP="00820C9C">
            <w:pPr>
              <w:autoSpaceDE w:val="0"/>
              <w:autoSpaceDN w:val="0"/>
              <w:adjustRightInd w:val="0"/>
              <w:spacing w:before="120"/>
              <w:jc w:val="both"/>
            </w:pPr>
            <w:r>
              <w:t xml:space="preserve">$275 per application package if the </w:t>
            </w:r>
            <w:r w:rsidR="00FD1F06">
              <w:t xml:space="preserve">elevation of the submitted </w:t>
            </w:r>
            <w:r>
              <w:t>house plan has not been Preliminarily Reviewed.</w:t>
            </w:r>
          </w:p>
        </w:tc>
      </w:tr>
      <w:tr w:rsidR="000D6C15" w:rsidRPr="00935248" w14:paraId="280CF027" w14:textId="77777777" w:rsidTr="00820C9C">
        <w:tc>
          <w:tcPr>
            <w:tcW w:w="2520" w:type="dxa"/>
            <w:tcBorders>
              <w:top w:val="single" w:sz="4" w:space="0" w:color="auto"/>
              <w:left w:val="single" w:sz="4" w:space="0" w:color="auto"/>
              <w:bottom w:val="single" w:sz="4" w:space="0" w:color="auto"/>
              <w:right w:val="single" w:sz="4" w:space="0" w:color="auto"/>
            </w:tcBorders>
          </w:tcPr>
          <w:p w14:paraId="6793DF1B" w14:textId="77777777" w:rsidR="000D6C15" w:rsidRDefault="000D6C15" w:rsidP="003C2209">
            <w:pPr>
              <w:autoSpaceDE w:val="0"/>
              <w:autoSpaceDN w:val="0"/>
              <w:adjustRightInd w:val="0"/>
              <w:spacing w:before="120"/>
            </w:pPr>
            <w:r>
              <w:t>Exterior Color Review</w:t>
            </w:r>
          </w:p>
        </w:tc>
        <w:tc>
          <w:tcPr>
            <w:tcW w:w="6210" w:type="dxa"/>
            <w:tcBorders>
              <w:top w:val="single" w:sz="4" w:space="0" w:color="auto"/>
              <w:left w:val="single" w:sz="4" w:space="0" w:color="auto"/>
              <w:bottom w:val="single" w:sz="4" w:space="0" w:color="auto"/>
              <w:right w:val="single" w:sz="4" w:space="0" w:color="auto"/>
            </w:tcBorders>
          </w:tcPr>
          <w:p w14:paraId="2EE30BA4" w14:textId="77777777" w:rsidR="000D6C15" w:rsidRDefault="000D6C15" w:rsidP="0059248C">
            <w:pPr>
              <w:autoSpaceDE w:val="0"/>
              <w:autoSpaceDN w:val="0"/>
              <w:adjustRightInd w:val="0"/>
              <w:spacing w:before="120"/>
              <w:jc w:val="both"/>
            </w:pPr>
            <w:r>
              <w:rPr>
                <w:smallCaps/>
              </w:rPr>
              <w:t xml:space="preserve">$     0 </w:t>
            </w:r>
            <w:r>
              <w:t>first review</w:t>
            </w:r>
          </w:p>
          <w:p w14:paraId="57425D95" w14:textId="77777777" w:rsidR="000D6C15" w:rsidRPr="00824539" w:rsidRDefault="000D6C15">
            <w:pPr>
              <w:autoSpaceDE w:val="0"/>
              <w:autoSpaceDN w:val="0"/>
              <w:adjustRightInd w:val="0"/>
              <w:jc w:val="both"/>
            </w:pPr>
            <w:proofErr w:type="gramStart"/>
            <w:r>
              <w:t>$  25</w:t>
            </w:r>
            <w:proofErr w:type="gramEnd"/>
            <w:r>
              <w:t xml:space="preserve"> subsequent reviews for the same </w:t>
            </w:r>
            <w:r w:rsidR="00FD1F06">
              <w:t>L</w:t>
            </w:r>
            <w:r>
              <w:t>ot</w:t>
            </w:r>
          </w:p>
        </w:tc>
      </w:tr>
      <w:tr w:rsidR="000D6C15" w:rsidRPr="00935248" w14:paraId="4A1B2896" w14:textId="77777777" w:rsidTr="00820C9C">
        <w:tc>
          <w:tcPr>
            <w:tcW w:w="2520" w:type="dxa"/>
            <w:tcBorders>
              <w:top w:val="single" w:sz="4" w:space="0" w:color="auto"/>
              <w:left w:val="single" w:sz="4" w:space="0" w:color="auto"/>
              <w:bottom w:val="single" w:sz="4" w:space="0" w:color="auto"/>
              <w:right w:val="single" w:sz="4" w:space="0" w:color="auto"/>
            </w:tcBorders>
          </w:tcPr>
          <w:p w14:paraId="1365C58A" w14:textId="77777777" w:rsidR="000D6C15" w:rsidRDefault="000D6C15" w:rsidP="003C2209">
            <w:pPr>
              <w:autoSpaceDE w:val="0"/>
              <w:autoSpaceDN w:val="0"/>
              <w:adjustRightInd w:val="0"/>
              <w:spacing w:before="120"/>
            </w:pPr>
            <w:r>
              <w:t>Landscape Review</w:t>
            </w:r>
          </w:p>
        </w:tc>
        <w:tc>
          <w:tcPr>
            <w:tcW w:w="6210" w:type="dxa"/>
            <w:tcBorders>
              <w:top w:val="single" w:sz="4" w:space="0" w:color="auto"/>
              <w:left w:val="single" w:sz="4" w:space="0" w:color="auto"/>
              <w:bottom w:val="single" w:sz="4" w:space="0" w:color="auto"/>
              <w:right w:val="single" w:sz="4" w:space="0" w:color="auto"/>
            </w:tcBorders>
          </w:tcPr>
          <w:p w14:paraId="4257E98B" w14:textId="77777777" w:rsidR="000D6C15" w:rsidRDefault="000D6C15" w:rsidP="0059248C">
            <w:pPr>
              <w:autoSpaceDE w:val="0"/>
              <w:autoSpaceDN w:val="0"/>
              <w:adjustRightInd w:val="0"/>
              <w:spacing w:before="120"/>
              <w:jc w:val="both"/>
            </w:pPr>
            <w:r>
              <w:rPr>
                <w:smallCaps/>
              </w:rPr>
              <w:t xml:space="preserve">$     0 </w:t>
            </w:r>
            <w:r>
              <w:t>first review</w:t>
            </w:r>
          </w:p>
          <w:p w14:paraId="41A74BFE" w14:textId="77777777" w:rsidR="000D6C15" w:rsidRDefault="000D6C15">
            <w:pPr>
              <w:autoSpaceDE w:val="0"/>
              <w:autoSpaceDN w:val="0"/>
              <w:adjustRightInd w:val="0"/>
              <w:jc w:val="both"/>
              <w:rPr>
                <w:smallCaps/>
              </w:rPr>
            </w:pPr>
            <w:proofErr w:type="gramStart"/>
            <w:r>
              <w:t>$  25</w:t>
            </w:r>
            <w:proofErr w:type="gramEnd"/>
            <w:r>
              <w:t xml:space="preserve"> subsequent reviews for the same </w:t>
            </w:r>
            <w:r w:rsidR="00FD1F06">
              <w:t>L</w:t>
            </w:r>
            <w:r>
              <w:t>ot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
        <w:gridCol w:w="7391"/>
        <w:gridCol w:w="1388"/>
      </w:tblGrid>
      <w:tr w:rsidR="00DE6C20" w:rsidRPr="00BA0A98" w14:paraId="28A47FC0" w14:textId="77777777" w:rsidTr="00C03BEB">
        <w:trPr>
          <w:gridAfter w:val="1"/>
          <w:wAfter w:w="1388" w:type="dxa"/>
        </w:trPr>
        <w:tc>
          <w:tcPr>
            <w:tcW w:w="1309" w:type="dxa"/>
          </w:tcPr>
          <w:p w14:paraId="0EF0F01E" w14:textId="77777777" w:rsidR="00DE6C20" w:rsidRPr="00BA0A98" w:rsidRDefault="00DE6C20" w:rsidP="00401FA0">
            <w:pPr>
              <w:jc w:val="right"/>
              <w:rPr>
                <w:sz w:val="10"/>
                <w:szCs w:val="10"/>
              </w:rPr>
            </w:pPr>
          </w:p>
        </w:tc>
        <w:tc>
          <w:tcPr>
            <w:tcW w:w="7547" w:type="dxa"/>
          </w:tcPr>
          <w:p w14:paraId="4C385869" w14:textId="77777777" w:rsidR="00DE6C20" w:rsidRPr="00BA0A98" w:rsidRDefault="00DE6C20" w:rsidP="003266D7">
            <w:pPr>
              <w:jc w:val="both"/>
              <w:rPr>
                <w:sz w:val="10"/>
                <w:szCs w:val="10"/>
              </w:rPr>
            </w:pPr>
          </w:p>
        </w:tc>
      </w:tr>
      <w:tr w:rsidR="00401FA0" w14:paraId="14615B00" w14:textId="77777777" w:rsidTr="00820C9C">
        <w:tc>
          <w:tcPr>
            <w:tcW w:w="1309" w:type="dxa"/>
          </w:tcPr>
          <w:p w14:paraId="49C5A6CA" w14:textId="77777777" w:rsidR="00401FA0" w:rsidRDefault="00401FA0" w:rsidP="00401FA0">
            <w:pPr>
              <w:jc w:val="right"/>
            </w:pPr>
            <w:r>
              <w:t>2.2.</w:t>
            </w:r>
            <w:r w:rsidR="002D2C90">
              <w:t>1</w:t>
            </w:r>
          </w:p>
        </w:tc>
        <w:tc>
          <w:tcPr>
            <w:tcW w:w="8969" w:type="dxa"/>
            <w:gridSpan w:val="2"/>
          </w:tcPr>
          <w:p w14:paraId="3E9C7C82" w14:textId="77777777" w:rsidR="00401FA0" w:rsidRDefault="002D2C90" w:rsidP="003266D7">
            <w:pPr>
              <w:jc w:val="both"/>
            </w:pPr>
            <w:r w:rsidRPr="00BB240F">
              <w:rPr>
                <w:b/>
              </w:rPr>
              <w:t>Proximity of Similar Houses:</w:t>
            </w:r>
            <w:r>
              <w:t xml:space="preserve">  The NCC reserves the right to reject the placement of houses with the same or substantially similar elevations side-by-side, directly across from, or diagonally from each other.</w:t>
            </w:r>
          </w:p>
        </w:tc>
      </w:tr>
      <w:tr w:rsidR="00C03BEB" w:rsidRPr="00820C9C" w14:paraId="11C70883" w14:textId="77777777" w:rsidTr="00820C9C">
        <w:tc>
          <w:tcPr>
            <w:tcW w:w="1309" w:type="dxa"/>
          </w:tcPr>
          <w:p w14:paraId="75ECC552" w14:textId="77777777" w:rsidR="00C03BEB" w:rsidRPr="00820C9C" w:rsidRDefault="00C03BEB" w:rsidP="00401FA0">
            <w:pPr>
              <w:jc w:val="right"/>
              <w:rPr>
                <w:sz w:val="10"/>
                <w:szCs w:val="10"/>
              </w:rPr>
            </w:pPr>
          </w:p>
        </w:tc>
        <w:tc>
          <w:tcPr>
            <w:tcW w:w="8969" w:type="dxa"/>
            <w:gridSpan w:val="2"/>
          </w:tcPr>
          <w:p w14:paraId="175ACF15" w14:textId="77777777" w:rsidR="00C03BEB" w:rsidRPr="00820C9C" w:rsidRDefault="00C03BEB" w:rsidP="003266D7">
            <w:pPr>
              <w:jc w:val="both"/>
              <w:rPr>
                <w:sz w:val="10"/>
                <w:szCs w:val="10"/>
              </w:rPr>
            </w:pPr>
          </w:p>
        </w:tc>
      </w:tr>
      <w:tr w:rsidR="00401FA0" w14:paraId="50778665" w14:textId="77777777" w:rsidTr="00820C9C">
        <w:tc>
          <w:tcPr>
            <w:tcW w:w="1309" w:type="dxa"/>
          </w:tcPr>
          <w:p w14:paraId="1B9E3FB1" w14:textId="77777777" w:rsidR="00401FA0" w:rsidRDefault="002D2C90" w:rsidP="00401FA0">
            <w:pPr>
              <w:jc w:val="right"/>
            </w:pPr>
            <w:r>
              <w:t>2.2.2</w:t>
            </w:r>
          </w:p>
        </w:tc>
        <w:tc>
          <w:tcPr>
            <w:tcW w:w="8969" w:type="dxa"/>
            <w:gridSpan w:val="2"/>
          </w:tcPr>
          <w:p w14:paraId="20FE2253" w14:textId="77777777" w:rsidR="00401FA0" w:rsidRDefault="002D2C90" w:rsidP="00C21E5C">
            <w:pPr>
              <w:jc w:val="both"/>
            </w:pPr>
            <w:r w:rsidRPr="00BB240F">
              <w:rPr>
                <w:b/>
              </w:rPr>
              <w:t>House Siting Requirements:</w:t>
            </w:r>
            <w:r>
              <w:t xml:space="preserve">  </w:t>
            </w:r>
            <w:r w:rsidR="00C21E5C">
              <w:t>Setbacks shall comply with the applicable proffers for each section.</w:t>
            </w:r>
          </w:p>
        </w:tc>
      </w:tr>
      <w:tr w:rsidR="00C03BEB" w:rsidRPr="00820C9C" w14:paraId="5C3C1F78" w14:textId="77777777" w:rsidTr="00820C9C">
        <w:tc>
          <w:tcPr>
            <w:tcW w:w="1309" w:type="dxa"/>
          </w:tcPr>
          <w:p w14:paraId="146BAC08" w14:textId="77777777" w:rsidR="00C03BEB" w:rsidRPr="00820C9C" w:rsidRDefault="00C03BEB" w:rsidP="00EF43AA">
            <w:pPr>
              <w:jc w:val="right"/>
              <w:rPr>
                <w:sz w:val="10"/>
                <w:szCs w:val="10"/>
              </w:rPr>
            </w:pPr>
          </w:p>
        </w:tc>
        <w:tc>
          <w:tcPr>
            <w:tcW w:w="8969" w:type="dxa"/>
            <w:gridSpan w:val="2"/>
          </w:tcPr>
          <w:p w14:paraId="01B3727F" w14:textId="77777777" w:rsidR="00C03BEB" w:rsidRPr="00820C9C" w:rsidRDefault="00C03BEB" w:rsidP="003266D7">
            <w:pPr>
              <w:jc w:val="both"/>
              <w:rPr>
                <w:sz w:val="10"/>
                <w:szCs w:val="10"/>
              </w:rPr>
            </w:pPr>
          </w:p>
        </w:tc>
      </w:tr>
      <w:tr w:rsidR="00394994" w14:paraId="72246755" w14:textId="77777777" w:rsidTr="00820C9C">
        <w:tc>
          <w:tcPr>
            <w:tcW w:w="1309" w:type="dxa"/>
          </w:tcPr>
          <w:p w14:paraId="09901451" w14:textId="77777777" w:rsidR="00394994" w:rsidRDefault="00394994" w:rsidP="00EF43AA">
            <w:pPr>
              <w:jc w:val="right"/>
            </w:pPr>
            <w:r>
              <w:t>2.3.1(</w:t>
            </w:r>
            <w:r w:rsidR="004078B6">
              <w:t>b</w:t>
            </w:r>
            <w:r>
              <w:t>)</w:t>
            </w:r>
          </w:p>
        </w:tc>
        <w:tc>
          <w:tcPr>
            <w:tcW w:w="8969" w:type="dxa"/>
            <w:gridSpan w:val="2"/>
          </w:tcPr>
          <w:p w14:paraId="77682A1C" w14:textId="77777777" w:rsidR="00394994" w:rsidRDefault="00394994">
            <w:pPr>
              <w:jc w:val="both"/>
            </w:pPr>
            <w:r w:rsidRPr="00BB240F">
              <w:rPr>
                <w:b/>
              </w:rPr>
              <w:t>S</w:t>
            </w:r>
            <w:r w:rsidR="004078B6">
              <w:rPr>
                <w:b/>
              </w:rPr>
              <w:t>ide and Rear Yards</w:t>
            </w:r>
            <w:r w:rsidRPr="00BB240F">
              <w:rPr>
                <w:b/>
              </w:rPr>
              <w:t>:</w:t>
            </w:r>
            <w:r>
              <w:t xml:space="preserve">  </w:t>
            </w:r>
            <w:r w:rsidR="00657752">
              <w:t xml:space="preserve">In addition to </w:t>
            </w:r>
            <w:r w:rsidR="000566F8">
              <w:t>F</w:t>
            </w:r>
            <w:r w:rsidR="00657752">
              <w:t xml:space="preserve">ront </w:t>
            </w:r>
            <w:r w:rsidR="000566F8">
              <w:t>Y</w:t>
            </w:r>
            <w:r w:rsidR="00657752">
              <w:t>ards, s</w:t>
            </w:r>
            <w:r>
              <w:t xml:space="preserve">od and irrigation are required for the </w:t>
            </w:r>
            <w:r w:rsidR="000566F8">
              <w:t>S</w:t>
            </w:r>
            <w:r>
              <w:t xml:space="preserve">ide and </w:t>
            </w:r>
            <w:r w:rsidR="000566F8">
              <w:t>R</w:t>
            </w:r>
            <w:r>
              <w:t xml:space="preserve">ear yards on all </w:t>
            </w:r>
            <w:r w:rsidR="00FD1F06">
              <w:t>L</w:t>
            </w:r>
            <w:r>
              <w:t>ots.</w:t>
            </w:r>
          </w:p>
        </w:tc>
      </w:tr>
      <w:tr w:rsidR="00401FA0" w14:paraId="272D28D5" w14:textId="77777777" w:rsidTr="00820C9C">
        <w:tc>
          <w:tcPr>
            <w:tcW w:w="1309" w:type="dxa"/>
          </w:tcPr>
          <w:p w14:paraId="799D2F1F" w14:textId="77777777" w:rsidR="00401FA0" w:rsidRDefault="00F84AD2" w:rsidP="00820C9C">
            <w:pPr>
              <w:spacing w:before="120"/>
              <w:jc w:val="right"/>
            </w:pPr>
            <w:r>
              <w:t>2.3.1</w:t>
            </w:r>
            <w:r w:rsidR="00EF43AA">
              <w:t>(c</w:t>
            </w:r>
            <w:r w:rsidR="002D2C90">
              <w:t>)</w:t>
            </w:r>
          </w:p>
        </w:tc>
        <w:tc>
          <w:tcPr>
            <w:tcW w:w="8969" w:type="dxa"/>
            <w:gridSpan w:val="2"/>
          </w:tcPr>
          <w:p w14:paraId="1E25B339" w14:textId="77777777" w:rsidR="00401FA0" w:rsidRPr="00C47BB3" w:rsidRDefault="00F84AD2" w:rsidP="00820C9C">
            <w:pPr>
              <w:spacing w:before="120"/>
              <w:jc w:val="both"/>
              <w:rPr>
                <w:i/>
              </w:rPr>
            </w:pPr>
            <w:r>
              <w:rPr>
                <w:b/>
              </w:rPr>
              <w:t xml:space="preserve">Minimum Landscape Package:  </w:t>
            </w:r>
            <w:r w:rsidR="00BA0A98">
              <w:t xml:space="preserve">In lieu of a </w:t>
            </w:r>
            <w:r w:rsidR="00EF43AA">
              <w:t xml:space="preserve">minimum value </w:t>
            </w:r>
            <w:r w:rsidR="00BA0A98">
              <w:t xml:space="preserve">for landscape packages, the following criteria shall be met </w:t>
            </w:r>
            <w:r w:rsidR="00EF43AA">
              <w:t>for Foundation Planting Beds:  Foundation planting is required along the ent</w:t>
            </w:r>
            <w:r w:rsidR="00A57D0C">
              <w:t xml:space="preserve">ire front façade of the house. </w:t>
            </w:r>
            <w:r w:rsidR="00EF43AA">
              <w:t xml:space="preserve">For corner lots, foundation beds shall return down the full </w:t>
            </w:r>
            <w:r>
              <w:t xml:space="preserve">street facing </w:t>
            </w:r>
            <w:r w:rsidR="00EF43AA">
              <w:t>side of the hou</w:t>
            </w:r>
            <w:r w:rsidR="00A57D0C">
              <w:t xml:space="preserve">se. </w:t>
            </w:r>
            <w:r w:rsidR="00EF43AA">
              <w:t xml:space="preserve">Planting beds shall contain a minimum </w:t>
            </w:r>
            <w:r w:rsidR="00EF43AA">
              <w:lastRenderedPageBreak/>
              <w:t xml:space="preserve">of 50% evergreen material with a minimum of one plant for every two linear feet of elevation.  </w:t>
            </w:r>
            <w:r w:rsidR="00A57D0C">
              <w:t>(</w:t>
            </w:r>
            <w:r>
              <w:t xml:space="preserve">i.e. </w:t>
            </w:r>
            <w:r w:rsidR="00A57D0C">
              <w:t xml:space="preserve">If elevation is 50 linear feet across, the planting bed must have 25 plants with 13 of those </w:t>
            </w:r>
            <w:proofErr w:type="gramStart"/>
            <w:r w:rsidR="00A57D0C">
              <w:t>evergreen</w:t>
            </w:r>
            <w:proofErr w:type="gramEnd"/>
            <w:r w:rsidR="00A57D0C">
              <w:t>.)</w:t>
            </w:r>
            <w:r w:rsidR="00C47BB3">
              <w:t xml:space="preserve">. House </w:t>
            </w:r>
            <w:r w:rsidR="00EF43AA">
              <w:t xml:space="preserve">shall be visually softened with </w:t>
            </w:r>
            <w:r w:rsidR="00C47BB3">
              <w:t xml:space="preserve">a </w:t>
            </w:r>
            <w:proofErr w:type="gramStart"/>
            <w:r w:rsidR="00EF43AA">
              <w:t>vertical accent shrub</w:t>
            </w:r>
            <w:r w:rsidR="00C47BB3">
              <w:t>s</w:t>
            </w:r>
            <w:proofErr w:type="gramEnd"/>
            <w:r w:rsidR="00EF43AA">
              <w:t xml:space="preserve"> of 4’ – 5’ or small evergreen tree</w:t>
            </w:r>
            <w:r w:rsidR="00C47BB3">
              <w:t>s</w:t>
            </w:r>
            <w:r w:rsidR="00EF43AA">
              <w:t xml:space="preserve"> of 6’ – 8’.</w:t>
            </w:r>
            <w:r w:rsidR="00C47BB3">
              <w:t xml:space="preserve"> </w:t>
            </w:r>
            <w:r w:rsidR="001636C0">
              <w:t xml:space="preserve"> For zero lot line homes, only the non-zero lot line corner of the house is required to be visually softened. </w:t>
            </w:r>
            <w:r w:rsidR="00C47BB3">
              <w:rPr>
                <w:i/>
              </w:rPr>
              <w:t>(Revised July 2018)</w:t>
            </w:r>
          </w:p>
          <w:p w14:paraId="27594808" w14:textId="77777777" w:rsidR="00C03BEB" w:rsidRDefault="00C03BEB" w:rsidP="00820C9C">
            <w:pPr>
              <w:spacing w:before="120"/>
              <w:jc w:val="both"/>
            </w:pPr>
            <w:r>
              <w:t>The following plant material, spacing, and sizes apply:</w:t>
            </w:r>
          </w:p>
        </w:tc>
      </w:tr>
    </w:tbl>
    <w:tbl>
      <w:tblPr>
        <w:tblStyle w:val="TableGrid1"/>
        <w:tblW w:w="8820" w:type="dxa"/>
        <w:tblInd w:w="1458" w:type="dxa"/>
        <w:tblLayout w:type="fixed"/>
        <w:tblLook w:val="04A0" w:firstRow="1" w:lastRow="0" w:firstColumn="1" w:lastColumn="0" w:noHBand="0" w:noVBand="1"/>
      </w:tblPr>
      <w:tblGrid>
        <w:gridCol w:w="3600"/>
        <w:gridCol w:w="2160"/>
        <w:gridCol w:w="3060"/>
      </w:tblGrid>
      <w:tr w:rsidR="00C03BEB" w:rsidRPr="00402CEA" w14:paraId="0DEF73F7" w14:textId="77777777" w:rsidTr="00820C9C">
        <w:tc>
          <w:tcPr>
            <w:tcW w:w="3600" w:type="dxa"/>
            <w:tcBorders>
              <w:top w:val="single" w:sz="4" w:space="0" w:color="auto"/>
              <w:left w:val="single" w:sz="4" w:space="0" w:color="auto"/>
              <w:bottom w:val="single" w:sz="4" w:space="0" w:color="auto"/>
              <w:right w:val="single" w:sz="4" w:space="0" w:color="auto"/>
            </w:tcBorders>
          </w:tcPr>
          <w:p w14:paraId="0A8449A0" w14:textId="77777777" w:rsidR="00C03BEB" w:rsidRPr="00BB240F" w:rsidRDefault="005903D2" w:rsidP="0059248C">
            <w:pPr>
              <w:autoSpaceDE w:val="0"/>
              <w:autoSpaceDN w:val="0"/>
              <w:adjustRightInd w:val="0"/>
              <w:spacing w:before="120"/>
              <w:jc w:val="center"/>
              <w:rPr>
                <w:b/>
                <w:smallCaps/>
              </w:rPr>
            </w:pPr>
            <w:r>
              <w:lastRenderedPageBreak/>
              <w:br w:type="page"/>
            </w:r>
            <w:r w:rsidR="00C03BEB" w:rsidRPr="00BB240F">
              <w:rPr>
                <w:b/>
              </w:rPr>
              <w:t>P</w:t>
            </w:r>
            <w:r w:rsidR="00C03BEB" w:rsidRPr="00BB240F">
              <w:rPr>
                <w:b/>
                <w:smallCaps/>
              </w:rPr>
              <w:t>lant Type</w:t>
            </w:r>
          </w:p>
        </w:tc>
        <w:tc>
          <w:tcPr>
            <w:tcW w:w="2160" w:type="dxa"/>
            <w:tcBorders>
              <w:top w:val="single" w:sz="4" w:space="0" w:color="auto"/>
              <w:left w:val="single" w:sz="4" w:space="0" w:color="auto"/>
              <w:bottom w:val="single" w:sz="4" w:space="0" w:color="auto"/>
              <w:right w:val="single" w:sz="4" w:space="0" w:color="auto"/>
            </w:tcBorders>
          </w:tcPr>
          <w:p w14:paraId="1009353A" w14:textId="77777777" w:rsidR="00C03BEB" w:rsidRPr="002A2EB7" w:rsidRDefault="00C03BEB" w:rsidP="0059248C">
            <w:pPr>
              <w:autoSpaceDE w:val="0"/>
              <w:autoSpaceDN w:val="0"/>
              <w:adjustRightInd w:val="0"/>
              <w:spacing w:before="120"/>
              <w:jc w:val="center"/>
              <w:rPr>
                <w:b/>
                <w:smallCaps/>
              </w:rPr>
            </w:pPr>
            <w:r w:rsidRPr="002A2EB7">
              <w:rPr>
                <w:b/>
              </w:rPr>
              <w:t>M</w:t>
            </w:r>
            <w:r w:rsidRPr="002A2EB7">
              <w:rPr>
                <w:b/>
                <w:smallCaps/>
              </w:rPr>
              <w:t>inimum Size</w:t>
            </w:r>
          </w:p>
        </w:tc>
        <w:tc>
          <w:tcPr>
            <w:tcW w:w="3060" w:type="dxa"/>
            <w:tcBorders>
              <w:top w:val="single" w:sz="4" w:space="0" w:color="auto"/>
              <w:left w:val="single" w:sz="4" w:space="0" w:color="auto"/>
              <w:bottom w:val="single" w:sz="4" w:space="0" w:color="auto"/>
              <w:right w:val="single" w:sz="4" w:space="0" w:color="auto"/>
            </w:tcBorders>
          </w:tcPr>
          <w:p w14:paraId="4C4BAB17" w14:textId="77777777" w:rsidR="00C03BEB" w:rsidRPr="002A2EB7" w:rsidRDefault="00C03BEB" w:rsidP="0059248C">
            <w:pPr>
              <w:autoSpaceDE w:val="0"/>
              <w:autoSpaceDN w:val="0"/>
              <w:adjustRightInd w:val="0"/>
              <w:spacing w:before="120"/>
              <w:jc w:val="center"/>
              <w:rPr>
                <w:b/>
                <w:smallCaps/>
              </w:rPr>
            </w:pPr>
            <w:r w:rsidRPr="002A2EB7">
              <w:rPr>
                <w:b/>
              </w:rPr>
              <w:t>M</w:t>
            </w:r>
            <w:r w:rsidRPr="002A2EB7">
              <w:rPr>
                <w:b/>
                <w:smallCaps/>
              </w:rPr>
              <w:t>aximum Spacing</w:t>
            </w:r>
          </w:p>
        </w:tc>
      </w:tr>
      <w:tr w:rsidR="00C03BEB" w:rsidRPr="00402CEA" w14:paraId="0BAE5EB2" w14:textId="77777777" w:rsidTr="00820C9C">
        <w:tc>
          <w:tcPr>
            <w:tcW w:w="3600" w:type="dxa"/>
            <w:tcBorders>
              <w:top w:val="single" w:sz="4" w:space="0" w:color="auto"/>
              <w:left w:val="single" w:sz="4" w:space="0" w:color="auto"/>
              <w:bottom w:val="single" w:sz="4" w:space="0" w:color="auto"/>
              <w:right w:val="single" w:sz="4" w:space="0" w:color="auto"/>
            </w:tcBorders>
          </w:tcPr>
          <w:p w14:paraId="36407FB5" w14:textId="77777777" w:rsidR="00C03BEB" w:rsidRPr="002A2EB7" w:rsidRDefault="00C03BEB" w:rsidP="00C03BEB">
            <w:pPr>
              <w:autoSpaceDE w:val="0"/>
              <w:autoSpaceDN w:val="0"/>
              <w:adjustRightInd w:val="0"/>
              <w:spacing w:before="120"/>
            </w:pPr>
            <w:r>
              <w:rPr>
                <w:smallCaps/>
              </w:rPr>
              <w:t>G</w:t>
            </w:r>
            <w:r>
              <w:t>roundcover (i.e. periwinkle, liriope, pachysandra)</w:t>
            </w:r>
          </w:p>
        </w:tc>
        <w:tc>
          <w:tcPr>
            <w:tcW w:w="2160" w:type="dxa"/>
            <w:tcBorders>
              <w:top w:val="single" w:sz="4" w:space="0" w:color="auto"/>
              <w:left w:val="single" w:sz="4" w:space="0" w:color="auto"/>
              <w:bottom w:val="single" w:sz="4" w:space="0" w:color="auto"/>
              <w:right w:val="single" w:sz="4" w:space="0" w:color="auto"/>
            </w:tcBorders>
          </w:tcPr>
          <w:p w14:paraId="63700656" w14:textId="77777777" w:rsidR="00C03BEB" w:rsidRDefault="00C03BEB" w:rsidP="0059248C">
            <w:pPr>
              <w:autoSpaceDE w:val="0"/>
              <w:autoSpaceDN w:val="0"/>
              <w:adjustRightInd w:val="0"/>
              <w:spacing w:before="120"/>
              <w:jc w:val="center"/>
            </w:pPr>
            <w:r>
              <w:t>2¼</w:t>
            </w:r>
            <w:r>
              <w:rPr>
                <w:rFonts w:ascii="Bell MT" w:hAnsi="Bell MT"/>
              </w:rPr>
              <w:t>"</w:t>
            </w:r>
            <w:r>
              <w:t xml:space="preserve"> pots</w:t>
            </w:r>
          </w:p>
        </w:tc>
        <w:tc>
          <w:tcPr>
            <w:tcW w:w="3060" w:type="dxa"/>
            <w:tcBorders>
              <w:top w:val="single" w:sz="4" w:space="0" w:color="auto"/>
              <w:left w:val="single" w:sz="4" w:space="0" w:color="auto"/>
              <w:bottom w:val="single" w:sz="4" w:space="0" w:color="auto"/>
              <w:right w:val="single" w:sz="4" w:space="0" w:color="auto"/>
            </w:tcBorders>
          </w:tcPr>
          <w:p w14:paraId="5BB00B4D" w14:textId="77777777" w:rsidR="00C03BEB" w:rsidRDefault="00C03BEB" w:rsidP="0059248C">
            <w:pPr>
              <w:autoSpaceDE w:val="0"/>
              <w:autoSpaceDN w:val="0"/>
              <w:adjustRightInd w:val="0"/>
              <w:spacing w:before="120"/>
              <w:jc w:val="center"/>
            </w:pPr>
            <w:r>
              <w:t>12</w:t>
            </w:r>
            <w:r>
              <w:rPr>
                <w:rFonts w:ascii="Bell MT" w:hAnsi="Bell MT"/>
              </w:rPr>
              <w:t>" staggered rows</w:t>
            </w:r>
          </w:p>
        </w:tc>
      </w:tr>
      <w:tr w:rsidR="00C03BEB" w:rsidRPr="00402CEA" w14:paraId="28E66538" w14:textId="77777777" w:rsidTr="00820C9C">
        <w:tc>
          <w:tcPr>
            <w:tcW w:w="3600" w:type="dxa"/>
            <w:tcBorders>
              <w:top w:val="single" w:sz="4" w:space="0" w:color="auto"/>
              <w:left w:val="single" w:sz="4" w:space="0" w:color="auto"/>
              <w:bottom w:val="single" w:sz="4" w:space="0" w:color="auto"/>
              <w:right w:val="single" w:sz="4" w:space="0" w:color="auto"/>
            </w:tcBorders>
          </w:tcPr>
          <w:p w14:paraId="3B737E59" w14:textId="77777777" w:rsidR="00C03BEB" w:rsidRPr="002A2EB7" w:rsidRDefault="00C03BEB" w:rsidP="00C03BEB">
            <w:pPr>
              <w:autoSpaceDE w:val="0"/>
              <w:autoSpaceDN w:val="0"/>
              <w:adjustRightInd w:val="0"/>
              <w:spacing w:before="120"/>
            </w:pPr>
            <w:r>
              <w:rPr>
                <w:smallCaps/>
              </w:rPr>
              <w:t>S</w:t>
            </w:r>
            <w:r>
              <w:t>mall Shrubs (i.e. euonymus, helleri holly, azalea)</w:t>
            </w:r>
          </w:p>
        </w:tc>
        <w:tc>
          <w:tcPr>
            <w:tcW w:w="2160" w:type="dxa"/>
            <w:tcBorders>
              <w:top w:val="single" w:sz="4" w:space="0" w:color="auto"/>
              <w:left w:val="single" w:sz="4" w:space="0" w:color="auto"/>
              <w:bottom w:val="single" w:sz="4" w:space="0" w:color="auto"/>
              <w:right w:val="single" w:sz="4" w:space="0" w:color="auto"/>
            </w:tcBorders>
          </w:tcPr>
          <w:p w14:paraId="58C2F233" w14:textId="77777777" w:rsidR="00C03BEB" w:rsidRDefault="00C03BEB" w:rsidP="0059248C">
            <w:pPr>
              <w:autoSpaceDE w:val="0"/>
              <w:autoSpaceDN w:val="0"/>
              <w:adjustRightInd w:val="0"/>
              <w:spacing w:before="120"/>
              <w:jc w:val="center"/>
            </w:pPr>
            <w:r>
              <w:t>18</w:t>
            </w:r>
            <w:r>
              <w:rPr>
                <w:rFonts w:ascii="Bell MT" w:hAnsi="Bell MT"/>
              </w:rPr>
              <w:t xml:space="preserve">" - </w:t>
            </w:r>
            <w:r w:rsidRPr="002A2EB7">
              <w:rPr>
                <w:rFonts w:cs="Times New Roman"/>
              </w:rPr>
              <w:t>24</w:t>
            </w:r>
            <w:r>
              <w:rPr>
                <w:rFonts w:ascii="Bell MT" w:hAnsi="Bell MT"/>
              </w:rPr>
              <w:t>"</w:t>
            </w:r>
          </w:p>
        </w:tc>
        <w:tc>
          <w:tcPr>
            <w:tcW w:w="3060" w:type="dxa"/>
            <w:tcBorders>
              <w:top w:val="single" w:sz="4" w:space="0" w:color="auto"/>
              <w:left w:val="single" w:sz="4" w:space="0" w:color="auto"/>
              <w:bottom w:val="single" w:sz="4" w:space="0" w:color="auto"/>
              <w:right w:val="single" w:sz="4" w:space="0" w:color="auto"/>
            </w:tcBorders>
          </w:tcPr>
          <w:p w14:paraId="49D26E83" w14:textId="77777777" w:rsidR="00C03BEB" w:rsidRDefault="00C03BEB" w:rsidP="0059248C">
            <w:pPr>
              <w:autoSpaceDE w:val="0"/>
              <w:autoSpaceDN w:val="0"/>
              <w:adjustRightInd w:val="0"/>
              <w:spacing w:before="120"/>
              <w:jc w:val="center"/>
            </w:pPr>
            <w:r>
              <w:t>30</w:t>
            </w:r>
            <w:r>
              <w:rPr>
                <w:rFonts w:ascii="Bell MT" w:hAnsi="Bell MT"/>
              </w:rPr>
              <w:t>"</w:t>
            </w:r>
            <w:r>
              <w:t xml:space="preserve"> (when in rows)</w:t>
            </w:r>
          </w:p>
        </w:tc>
      </w:tr>
      <w:tr w:rsidR="00C03BEB" w:rsidRPr="00402CEA" w14:paraId="38710A5B" w14:textId="77777777" w:rsidTr="00820C9C">
        <w:tc>
          <w:tcPr>
            <w:tcW w:w="3600" w:type="dxa"/>
            <w:tcBorders>
              <w:top w:val="single" w:sz="4" w:space="0" w:color="auto"/>
              <w:left w:val="single" w:sz="4" w:space="0" w:color="auto"/>
              <w:bottom w:val="single" w:sz="4" w:space="0" w:color="auto"/>
              <w:right w:val="single" w:sz="4" w:space="0" w:color="auto"/>
            </w:tcBorders>
          </w:tcPr>
          <w:p w14:paraId="29C5CFB7" w14:textId="77777777" w:rsidR="00C03BEB" w:rsidRPr="002A2EB7" w:rsidRDefault="00C03BEB" w:rsidP="00C03BEB">
            <w:pPr>
              <w:autoSpaceDE w:val="0"/>
              <w:autoSpaceDN w:val="0"/>
              <w:adjustRightInd w:val="0"/>
              <w:spacing w:before="120"/>
            </w:pPr>
            <w:r>
              <w:rPr>
                <w:smallCaps/>
              </w:rPr>
              <w:t>L</w:t>
            </w:r>
            <w:r>
              <w:t xml:space="preserve">arge Shrubs (i.e. boxwood, </w:t>
            </w:r>
            <w:proofErr w:type="spellStart"/>
            <w:r>
              <w:t>pyracanta</w:t>
            </w:r>
            <w:proofErr w:type="spellEnd"/>
            <w:r>
              <w:t>, arborvitae)</w:t>
            </w:r>
          </w:p>
        </w:tc>
        <w:tc>
          <w:tcPr>
            <w:tcW w:w="2160" w:type="dxa"/>
            <w:tcBorders>
              <w:top w:val="single" w:sz="4" w:space="0" w:color="auto"/>
              <w:left w:val="single" w:sz="4" w:space="0" w:color="auto"/>
              <w:bottom w:val="single" w:sz="4" w:space="0" w:color="auto"/>
              <w:right w:val="single" w:sz="4" w:space="0" w:color="auto"/>
            </w:tcBorders>
          </w:tcPr>
          <w:p w14:paraId="24BE6611" w14:textId="77777777" w:rsidR="00C03BEB" w:rsidRDefault="00C03BEB" w:rsidP="0059248C">
            <w:pPr>
              <w:autoSpaceDE w:val="0"/>
              <w:autoSpaceDN w:val="0"/>
              <w:adjustRightInd w:val="0"/>
              <w:spacing w:before="120"/>
              <w:jc w:val="center"/>
            </w:pPr>
            <w:r>
              <w:t>24</w:t>
            </w:r>
            <w:r>
              <w:rPr>
                <w:rFonts w:ascii="Bell MT" w:hAnsi="Bell MT"/>
              </w:rPr>
              <w:t>"</w:t>
            </w:r>
            <w:r>
              <w:t xml:space="preserve"> – 30</w:t>
            </w:r>
            <w:r>
              <w:rPr>
                <w:rFonts w:ascii="Bell MT" w:hAnsi="Bell MT"/>
              </w:rPr>
              <w:t>"</w:t>
            </w:r>
          </w:p>
        </w:tc>
        <w:tc>
          <w:tcPr>
            <w:tcW w:w="3060" w:type="dxa"/>
            <w:tcBorders>
              <w:top w:val="single" w:sz="4" w:space="0" w:color="auto"/>
              <w:left w:val="single" w:sz="4" w:space="0" w:color="auto"/>
              <w:bottom w:val="single" w:sz="4" w:space="0" w:color="auto"/>
              <w:right w:val="single" w:sz="4" w:space="0" w:color="auto"/>
            </w:tcBorders>
          </w:tcPr>
          <w:p w14:paraId="375E51B3" w14:textId="77777777" w:rsidR="00C03BEB" w:rsidRDefault="00C03BEB" w:rsidP="0059248C">
            <w:pPr>
              <w:autoSpaceDE w:val="0"/>
              <w:autoSpaceDN w:val="0"/>
              <w:adjustRightInd w:val="0"/>
              <w:spacing w:before="120"/>
              <w:jc w:val="center"/>
            </w:pPr>
            <w:r>
              <w:t>48</w:t>
            </w:r>
            <w:r>
              <w:rPr>
                <w:rFonts w:ascii="Bell MT" w:hAnsi="Bell MT"/>
              </w:rPr>
              <w:t>"</w:t>
            </w:r>
          </w:p>
        </w:tc>
      </w:tr>
      <w:tr w:rsidR="00C03BEB" w:rsidRPr="00402CEA" w14:paraId="54C4998F" w14:textId="77777777" w:rsidTr="00820C9C">
        <w:tc>
          <w:tcPr>
            <w:tcW w:w="3600" w:type="dxa"/>
            <w:tcBorders>
              <w:top w:val="single" w:sz="4" w:space="0" w:color="auto"/>
              <w:left w:val="single" w:sz="4" w:space="0" w:color="auto"/>
              <w:bottom w:val="single" w:sz="4" w:space="0" w:color="auto"/>
              <w:right w:val="single" w:sz="4" w:space="0" w:color="auto"/>
            </w:tcBorders>
          </w:tcPr>
          <w:p w14:paraId="63A72617" w14:textId="77777777" w:rsidR="00C03BEB" w:rsidRPr="002A2EB7" w:rsidRDefault="00C03BEB" w:rsidP="00C03BEB">
            <w:pPr>
              <w:autoSpaceDE w:val="0"/>
              <w:autoSpaceDN w:val="0"/>
              <w:adjustRightInd w:val="0"/>
              <w:spacing w:before="120"/>
            </w:pPr>
            <w:r>
              <w:t>Trees (i.e. Nellie Stevens holly, redbud, Japanese red maple)</w:t>
            </w:r>
          </w:p>
        </w:tc>
        <w:tc>
          <w:tcPr>
            <w:tcW w:w="2160" w:type="dxa"/>
            <w:tcBorders>
              <w:top w:val="single" w:sz="4" w:space="0" w:color="auto"/>
              <w:left w:val="single" w:sz="4" w:space="0" w:color="auto"/>
              <w:bottom w:val="single" w:sz="4" w:space="0" w:color="auto"/>
              <w:right w:val="single" w:sz="4" w:space="0" w:color="auto"/>
            </w:tcBorders>
          </w:tcPr>
          <w:p w14:paraId="1E6D22D0" w14:textId="77777777" w:rsidR="00C03BEB" w:rsidRDefault="00C03BEB" w:rsidP="0059248C">
            <w:pPr>
              <w:autoSpaceDE w:val="0"/>
              <w:autoSpaceDN w:val="0"/>
              <w:adjustRightInd w:val="0"/>
              <w:spacing w:before="120"/>
              <w:jc w:val="center"/>
            </w:pPr>
            <w:r>
              <w:t>5' – 6'</w:t>
            </w:r>
          </w:p>
        </w:tc>
        <w:tc>
          <w:tcPr>
            <w:tcW w:w="3060" w:type="dxa"/>
            <w:tcBorders>
              <w:top w:val="single" w:sz="4" w:space="0" w:color="auto"/>
              <w:left w:val="single" w:sz="4" w:space="0" w:color="auto"/>
              <w:bottom w:val="single" w:sz="4" w:space="0" w:color="auto"/>
              <w:right w:val="single" w:sz="4" w:space="0" w:color="auto"/>
            </w:tcBorders>
          </w:tcPr>
          <w:p w14:paraId="5BDD52F6" w14:textId="77777777" w:rsidR="00C03BEB" w:rsidRDefault="00C03BEB" w:rsidP="0059248C">
            <w:pPr>
              <w:autoSpaceDE w:val="0"/>
              <w:autoSpaceDN w:val="0"/>
              <w:adjustRightInd w:val="0"/>
              <w:spacing w:before="120"/>
              <w:jc w:val="center"/>
            </w:pPr>
            <w:r>
              <w:t>Individually placed</w:t>
            </w:r>
          </w:p>
        </w:tc>
      </w:tr>
    </w:tbl>
    <w:tbl>
      <w:tblPr>
        <w:tblStyle w:val="TableGrid"/>
        <w:tblW w:w="0" w:type="auto"/>
        <w:tblLook w:val="04A0" w:firstRow="1" w:lastRow="0" w:firstColumn="1" w:lastColumn="0" w:noHBand="0" w:noVBand="1"/>
      </w:tblPr>
      <w:tblGrid>
        <w:gridCol w:w="1303"/>
        <w:gridCol w:w="8777"/>
      </w:tblGrid>
      <w:tr w:rsidR="00C03BEB" w14:paraId="2D85FB89" w14:textId="77777777" w:rsidTr="00820C9C">
        <w:tc>
          <w:tcPr>
            <w:tcW w:w="1309" w:type="dxa"/>
            <w:tcBorders>
              <w:top w:val="nil"/>
              <w:left w:val="nil"/>
              <w:bottom w:val="nil"/>
              <w:right w:val="nil"/>
            </w:tcBorders>
          </w:tcPr>
          <w:p w14:paraId="1543D5E6" w14:textId="77777777" w:rsidR="00C03BEB" w:rsidRDefault="00C03BEB" w:rsidP="00401FA0">
            <w:pPr>
              <w:jc w:val="right"/>
            </w:pPr>
          </w:p>
        </w:tc>
        <w:tc>
          <w:tcPr>
            <w:tcW w:w="8969" w:type="dxa"/>
            <w:tcBorders>
              <w:top w:val="nil"/>
              <w:left w:val="nil"/>
              <w:bottom w:val="nil"/>
              <w:right w:val="nil"/>
            </w:tcBorders>
          </w:tcPr>
          <w:p w14:paraId="66718EF3" w14:textId="77777777" w:rsidR="00C03BEB" w:rsidRDefault="00C03BEB" w:rsidP="00DE4D4E">
            <w:pPr>
              <w:jc w:val="both"/>
            </w:pPr>
          </w:p>
        </w:tc>
      </w:tr>
      <w:tr w:rsidR="00401FA0" w14:paraId="39DFA89F" w14:textId="77777777" w:rsidTr="00820C9C">
        <w:tc>
          <w:tcPr>
            <w:tcW w:w="1309" w:type="dxa"/>
            <w:tcBorders>
              <w:top w:val="nil"/>
              <w:left w:val="nil"/>
              <w:bottom w:val="nil"/>
              <w:right w:val="nil"/>
            </w:tcBorders>
          </w:tcPr>
          <w:p w14:paraId="080F88E5" w14:textId="77777777" w:rsidR="00401FA0" w:rsidRDefault="00F84AD2" w:rsidP="00401FA0">
            <w:pPr>
              <w:jc w:val="right"/>
            </w:pPr>
            <w:r>
              <w:t>2.3.1</w:t>
            </w:r>
            <w:r w:rsidR="00DE4D4E">
              <w:t>(</w:t>
            </w:r>
            <w:proofErr w:type="spellStart"/>
            <w:r w:rsidR="00DE4D4E">
              <w:t>i</w:t>
            </w:r>
            <w:proofErr w:type="spellEnd"/>
            <w:r w:rsidR="00DE4D4E">
              <w:t>)</w:t>
            </w:r>
          </w:p>
        </w:tc>
        <w:tc>
          <w:tcPr>
            <w:tcW w:w="8969" w:type="dxa"/>
            <w:tcBorders>
              <w:top w:val="nil"/>
              <w:left w:val="nil"/>
              <w:bottom w:val="nil"/>
              <w:right w:val="nil"/>
            </w:tcBorders>
          </w:tcPr>
          <w:p w14:paraId="57036FAA" w14:textId="77777777" w:rsidR="00401FA0" w:rsidRDefault="00DE4D4E">
            <w:pPr>
              <w:jc w:val="both"/>
            </w:pPr>
            <w:r w:rsidRPr="00BB240F">
              <w:rPr>
                <w:b/>
              </w:rPr>
              <w:t>Yard Trees:</w:t>
            </w:r>
            <w:r>
              <w:t xml:space="preserve">  One new tree, a minimum of 2.5</w:t>
            </w:r>
            <w:r w:rsidR="00FD1F06">
              <w:t>”</w:t>
            </w:r>
            <w:r>
              <w:t xml:space="preserve"> caliper, shall be planted in the </w:t>
            </w:r>
            <w:r w:rsidR="000566F8">
              <w:t>F</w:t>
            </w:r>
            <w:r>
              <w:t xml:space="preserve">ront </w:t>
            </w:r>
            <w:r w:rsidR="000566F8">
              <w:t>Y</w:t>
            </w:r>
            <w:r>
              <w:t xml:space="preserve">ard </w:t>
            </w:r>
            <w:r w:rsidR="00FD1F06">
              <w:t xml:space="preserve">For </w:t>
            </w:r>
            <w:proofErr w:type="gramStart"/>
            <w:r w:rsidR="00FD1F06">
              <w:t>corner</w:t>
            </w:r>
            <w:proofErr w:type="gramEnd"/>
            <w:r w:rsidR="00FD1F06">
              <w:t xml:space="preserve"> Lots, </w:t>
            </w:r>
            <w:r>
              <w:t>one additional new tree of the same caliper shall be planted on the</w:t>
            </w:r>
            <w:r w:rsidR="00F84AD2">
              <w:t xml:space="preserve"> street facing</w:t>
            </w:r>
            <w:r>
              <w:t xml:space="preserve"> side yard.</w:t>
            </w:r>
          </w:p>
        </w:tc>
      </w:tr>
      <w:tr w:rsidR="00401FA0" w14:paraId="7EB3E15B" w14:textId="77777777" w:rsidTr="00820C9C">
        <w:tc>
          <w:tcPr>
            <w:tcW w:w="1309" w:type="dxa"/>
            <w:tcBorders>
              <w:top w:val="nil"/>
              <w:left w:val="nil"/>
              <w:bottom w:val="nil"/>
              <w:right w:val="nil"/>
            </w:tcBorders>
          </w:tcPr>
          <w:p w14:paraId="5454A9C3" w14:textId="77777777" w:rsidR="00401FA0" w:rsidRDefault="00F84AD2" w:rsidP="00820C9C">
            <w:pPr>
              <w:spacing w:before="120"/>
              <w:jc w:val="right"/>
            </w:pPr>
            <w:r>
              <w:t>2.3.1</w:t>
            </w:r>
            <w:r w:rsidR="00DE4D4E">
              <w:t>(j)</w:t>
            </w:r>
          </w:p>
        </w:tc>
        <w:tc>
          <w:tcPr>
            <w:tcW w:w="8969" w:type="dxa"/>
            <w:tcBorders>
              <w:top w:val="nil"/>
              <w:left w:val="nil"/>
              <w:bottom w:val="nil"/>
              <w:right w:val="nil"/>
            </w:tcBorders>
          </w:tcPr>
          <w:p w14:paraId="4F017B0D" w14:textId="77777777" w:rsidR="00DD5CD4" w:rsidRPr="00BA554C" w:rsidRDefault="00DE4D4E" w:rsidP="00DD5CD4">
            <w:pPr>
              <w:spacing w:before="120"/>
              <w:jc w:val="both"/>
            </w:pPr>
            <w:r w:rsidRPr="00BA554C">
              <w:rPr>
                <w:b/>
              </w:rPr>
              <w:t>Street Tree Program</w:t>
            </w:r>
            <w:r w:rsidR="00DD5CD4" w:rsidRPr="00BA554C">
              <w:rPr>
                <w:b/>
              </w:rPr>
              <w:t xml:space="preserve">:  </w:t>
            </w:r>
            <w:r w:rsidR="00DD5CD4" w:rsidRPr="00BA554C">
              <w:t>The comprehensive plan was designed to regulate the planting and maintenance of trees adjacent to streets to better provide for more aesthetically pleasing st</w:t>
            </w:r>
            <w:r w:rsidR="00BA554C" w:rsidRPr="00BA554C">
              <w:t>r</w:t>
            </w:r>
            <w:r w:rsidR="00DD5CD4" w:rsidRPr="00BA554C">
              <w:t xml:space="preserve">eetscapes as well as to contribute significantly to the value of land, preservation of resources and quality of life in the community.  </w:t>
            </w:r>
          </w:p>
          <w:p w14:paraId="06DA7A11" w14:textId="77777777" w:rsidR="00401FA0" w:rsidRDefault="00DD5CD4" w:rsidP="009839F3">
            <w:pPr>
              <w:pStyle w:val="ListParagraph"/>
              <w:numPr>
                <w:ilvl w:val="0"/>
                <w:numId w:val="1"/>
              </w:numPr>
              <w:spacing w:before="120"/>
              <w:jc w:val="both"/>
            </w:pPr>
            <w:r w:rsidRPr="00BA554C">
              <w:t xml:space="preserve">Installation:  The size and species of the tree and the location of the planting shall be solely determined by the Declarant and shall </w:t>
            </w:r>
            <w:proofErr w:type="gramStart"/>
            <w:r w:rsidRPr="00BA554C">
              <w:t>be in compliance with</w:t>
            </w:r>
            <w:proofErr w:type="gramEnd"/>
            <w:r w:rsidRPr="00BA554C">
              <w:t xml:space="preserve"> applicable zoning ordinances and landscape plans approved by Henrico County.</w:t>
            </w:r>
            <w:r w:rsidR="009839F3" w:rsidRPr="00BA554C">
              <w:t xml:space="preserve">  </w:t>
            </w:r>
            <w:r w:rsidR="00DE4D4E" w:rsidRPr="00BA554C">
              <w:t xml:space="preserve">Street trees </w:t>
            </w:r>
            <w:r w:rsidR="009839F3" w:rsidRPr="00BA554C">
              <w:t xml:space="preserve">are to be </w:t>
            </w:r>
            <w:r w:rsidR="00DE4D4E" w:rsidRPr="00BA554C">
              <w:t>2.5</w:t>
            </w:r>
            <w:r w:rsidR="00FD1F06">
              <w:t>”</w:t>
            </w:r>
            <w:r w:rsidR="00DE4D4E" w:rsidRPr="00BA554C">
              <w:t xml:space="preserve"> caliper shall be planted at a spacing not to exceed 50</w:t>
            </w:r>
            <w:r w:rsidR="00FD1F06">
              <w:t>’</w:t>
            </w:r>
            <w:r w:rsidR="00DE4D4E" w:rsidRPr="00BA554C">
              <w:t xml:space="preserve"> between trees as shown on the community</w:t>
            </w:r>
            <w:r w:rsidR="00A57D0C" w:rsidRPr="00BA554C">
              <w:t xml:space="preserve"> landscaping </w:t>
            </w:r>
            <w:r w:rsidR="00DE4D4E" w:rsidRPr="00BA554C">
              <w:t>pla</w:t>
            </w:r>
            <w:r w:rsidRPr="00BA554C">
              <w:t>n.</w:t>
            </w:r>
          </w:p>
          <w:p w14:paraId="06899793" w14:textId="77777777" w:rsidR="00FD1F06" w:rsidRPr="00BA554C" w:rsidRDefault="00FD1F06" w:rsidP="000566F8">
            <w:pPr>
              <w:pStyle w:val="ListParagraph"/>
              <w:spacing w:before="120"/>
              <w:jc w:val="both"/>
            </w:pPr>
          </w:p>
          <w:p w14:paraId="67889B1F" w14:textId="77777777" w:rsidR="009839F3" w:rsidRDefault="009839F3" w:rsidP="00E0457E">
            <w:pPr>
              <w:pStyle w:val="ListParagraph"/>
              <w:numPr>
                <w:ilvl w:val="0"/>
                <w:numId w:val="1"/>
              </w:numPr>
              <w:spacing w:before="120"/>
              <w:jc w:val="both"/>
            </w:pPr>
            <w:r w:rsidRPr="00BA554C">
              <w:t xml:space="preserve">Maintenance:  At all times following the planting of a tree as part of the Street Tree Program, the Owner shall have the obligation to maintain the tree, at Owner’s expense.  The NCC reserves </w:t>
            </w:r>
            <w:r w:rsidR="007F1DF2">
              <w:t xml:space="preserve">for itself and the Association, </w:t>
            </w:r>
            <w:r w:rsidRPr="00BA554C">
              <w:t>the right to require the removal and replacement of any dead or dying trees or require that any trees with dead or low-hanging branches be trimmed.  Any tree that is part of the Street Tree Program which is required to be removed shall be replaced with a tree of the same type and similar size and in the identical location as the tree which was removed unless otherwise approved by the NCC</w:t>
            </w:r>
            <w:r w:rsidR="000C151D">
              <w:t xml:space="preserve"> or the Association</w:t>
            </w:r>
            <w:r w:rsidRPr="00BA554C">
              <w:t>.  All removal and replacement shall be at the sole expense of the Owner</w:t>
            </w:r>
            <w:r w:rsidR="0059248C">
              <w:t xml:space="preserve"> </w:t>
            </w:r>
          </w:p>
        </w:tc>
      </w:tr>
      <w:tr w:rsidR="00C03BEB" w:rsidRPr="00820C9C" w14:paraId="2FC1F617" w14:textId="77777777" w:rsidTr="00820C9C">
        <w:tc>
          <w:tcPr>
            <w:tcW w:w="1309" w:type="dxa"/>
            <w:tcBorders>
              <w:top w:val="nil"/>
              <w:left w:val="nil"/>
              <w:bottom w:val="nil"/>
              <w:right w:val="nil"/>
            </w:tcBorders>
          </w:tcPr>
          <w:p w14:paraId="55D94BE1" w14:textId="77777777" w:rsidR="00C03BEB" w:rsidRPr="00820C9C" w:rsidRDefault="00C03BEB" w:rsidP="00401FA0">
            <w:pPr>
              <w:jc w:val="right"/>
              <w:rPr>
                <w:sz w:val="10"/>
                <w:szCs w:val="10"/>
              </w:rPr>
            </w:pPr>
          </w:p>
        </w:tc>
        <w:tc>
          <w:tcPr>
            <w:tcW w:w="8969" w:type="dxa"/>
            <w:tcBorders>
              <w:top w:val="nil"/>
              <w:left w:val="nil"/>
              <w:bottom w:val="nil"/>
              <w:right w:val="nil"/>
            </w:tcBorders>
          </w:tcPr>
          <w:p w14:paraId="0C40DF44" w14:textId="77777777" w:rsidR="00C03BEB" w:rsidRPr="00820C9C" w:rsidRDefault="00C03BEB" w:rsidP="003266D7">
            <w:pPr>
              <w:jc w:val="both"/>
              <w:rPr>
                <w:sz w:val="10"/>
                <w:szCs w:val="10"/>
              </w:rPr>
            </w:pPr>
          </w:p>
        </w:tc>
      </w:tr>
      <w:tr w:rsidR="00BB240F" w14:paraId="04CF07DA" w14:textId="77777777" w:rsidTr="00820C9C">
        <w:tc>
          <w:tcPr>
            <w:tcW w:w="1309" w:type="dxa"/>
            <w:tcBorders>
              <w:top w:val="nil"/>
              <w:left w:val="nil"/>
              <w:bottom w:val="nil"/>
              <w:right w:val="nil"/>
            </w:tcBorders>
          </w:tcPr>
          <w:p w14:paraId="3F0AA7A6" w14:textId="77777777" w:rsidR="00BB240F" w:rsidRDefault="00BB240F" w:rsidP="00401FA0">
            <w:pPr>
              <w:jc w:val="right"/>
            </w:pPr>
            <w:r>
              <w:t>2.4.1</w:t>
            </w:r>
          </w:p>
        </w:tc>
        <w:tc>
          <w:tcPr>
            <w:tcW w:w="8969" w:type="dxa"/>
            <w:tcBorders>
              <w:top w:val="nil"/>
              <w:left w:val="nil"/>
              <w:bottom w:val="nil"/>
              <w:right w:val="nil"/>
            </w:tcBorders>
          </w:tcPr>
          <w:p w14:paraId="16CE563C" w14:textId="77777777" w:rsidR="00BB240F" w:rsidRDefault="00BB240F" w:rsidP="008C221F">
            <w:pPr>
              <w:jc w:val="both"/>
            </w:pPr>
            <w:r w:rsidRPr="00BB240F">
              <w:rPr>
                <w:b/>
              </w:rPr>
              <w:t>Mailboxes:</w:t>
            </w:r>
            <w:r>
              <w:t xml:space="preserve">  Mailboxes shall be metal</w:t>
            </w:r>
            <w:r w:rsidR="00A57D0C">
              <w:t xml:space="preserve"> painted a gloss black finish. </w:t>
            </w:r>
            <w:r>
              <w:t>The wood posts shall be painted</w:t>
            </w:r>
            <w:r w:rsidR="008C221F">
              <w:t xml:space="preserve"> Virginia Paint Company</w:t>
            </w:r>
            <w:r>
              <w:t xml:space="preserve"> Terry Town Green </w:t>
            </w:r>
            <w:r w:rsidR="0059248C">
              <w:t xml:space="preserve">(or color matched to the same color by a different manufacturer) </w:t>
            </w:r>
            <w:r>
              <w:t>with white numbers</w:t>
            </w:r>
            <w:r w:rsidR="00F84AD2">
              <w:t xml:space="preserve"> </w:t>
            </w:r>
            <w:r w:rsidR="008C221F">
              <w:t>on the paper box.</w:t>
            </w:r>
          </w:p>
        </w:tc>
      </w:tr>
      <w:tr w:rsidR="00BB240F" w:rsidRPr="00820C9C" w14:paraId="519F5A79" w14:textId="77777777" w:rsidTr="00820C9C">
        <w:tc>
          <w:tcPr>
            <w:tcW w:w="1309" w:type="dxa"/>
            <w:tcBorders>
              <w:top w:val="nil"/>
              <w:left w:val="nil"/>
              <w:bottom w:val="nil"/>
              <w:right w:val="nil"/>
            </w:tcBorders>
          </w:tcPr>
          <w:p w14:paraId="156CF7B0" w14:textId="77777777" w:rsidR="00BB240F" w:rsidRPr="00820C9C" w:rsidRDefault="00BB240F" w:rsidP="00401FA0">
            <w:pPr>
              <w:jc w:val="right"/>
              <w:rPr>
                <w:sz w:val="10"/>
                <w:szCs w:val="10"/>
              </w:rPr>
            </w:pPr>
          </w:p>
        </w:tc>
        <w:tc>
          <w:tcPr>
            <w:tcW w:w="8969" w:type="dxa"/>
            <w:tcBorders>
              <w:top w:val="nil"/>
              <w:left w:val="nil"/>
              <w:bottom w:val="nil"/>
              <w:right w:val="nil"/>
            </w:tcBorders>
          </w:tcPr>
          <w:p w14:paraId="1066C4FA" w14:textId="77777777" w:rsidR="00BB240F" w:rsidRPr="00820C9C" w:rsidRDefault="00BB240F" w:rsidP="003266D7">
            <w:pPr>
              <w:jc w:val="both"/>
              <w:rPr>
                <w:sz w:val="10"/>
                <w:szCs w:val="10"/>
              </w:rPr>
            </w:pPr>
          </w:p>
        </w:tc>
      </w:tr>
      <w:tr w:rsidR="00401FA0" w14:paraId="106578BF" w14:textId="77777777" w:rsidTr="00820C9C">
        <w:tc>
          <w:tcPr>
            <w:tcW w:w="1309" w:type="dxa"/>
            <w:tcBorders>
              <w:top w:val="nil"/>
              <w:left w:val="nil"/>
              <w:bottom w:val="nil"/>
              <w:right w:val="nil"/>
            </w:tcBorders>
          </w:tcPr>
          <w:p w14:paraId="695EC1E0" w14:textId="77777777" w:rsidR="00401FA0" w:rsidRDefault="00DE4D4E" w:rsidP="00401FA0">
            <w:pPr>
              <w:jc w:val="right"/>
            </w:pPr>
            <w:del w:id="1" w:author="Amanda Jonas" w:date="2019-04-03T15:01:00Z">
              <w:r w:rsidDel="000E39B1">
                <w:delText>2.4.3 (c)</w:delText>
              </w:r>
            </w:del>
          </w:p>
        </w:tc>
        <w:tc>
          <w:tcPr>
            <w:tcW w:w="8969" w:type="dxa"/>
            <w:tcBorders>
              <w:top w:val="nil"/>
              <w:left w:val="nil"/>
              <w:bottom w:val="nil"/>
              <w:right w:val="nil"/>
            </w:tcBorders>
          </w:tcPr>
          <w:p w14:paraId="73409A1E" w14:textId="77777777" w:rsidR="00401FA0" w:rsidRDefault="00394994" w:rsidP="00E8671C">
            <w:pPr>
              <w:jc w:val="both"/>
            </w:pPr>
            <w:del w:id="2" w:author="Amanda Jonas" w:date="2019-04-03T15:01:00Z">
              <w:r w:rsidRPr="00BB240F" w:rsidDel="000E39B1">
                <w:rPr>
                  <w:b/>
                </w:rPr>
                <w:delText>Mailbox &amp; Decorative Flags:</w:delText>
              </w:r>
              <w:r w:rsidDel="000E39B1">
                <w:delText xml:space="preserve">  </w:delText>
              </w:r>
              <w:r w:rsidR="0059248C" w:rsidDel="000E39B1">
                <w:delText xml:space="preserve">Small mailbox flags no larger than 12” x 18” are permitted to be displayed year round on mailboxes or similar posts located in the front yard.  </w:delText>
              </w:r>
              <w:r w:rsidDel="000E39B1">
                <w:delText>Flags greater than 12” x 18” which are mounted on mailboxes, other posts, etc. are permitted on a temporary basis only under the guidelines provided in Section 2.4.</w:delText>
              </w:r>
              <w:r w:rsidR="00A57D0C" w:rsidDel="000E39B1">
                <w:delText xml:space="preserve">5 (c) for holiday decorations. </w:delText>
              </w:r>
              <w:r w:rsidDel="000E39B1">
                <w:delText>Flags mounted in this way shall not impede pedestrian walk</w:delText>
              </w:r>
              <w:r w:rsidR="00A57D0C" w:rsidDel="000E39B1">
                <w:delText xml:space="preserve">ways or roadways. </w:delText>
              </w:r>
            </w:del>
          </w:p>
        </w:tc>
      </w:tr>
      <w:tr w:rsidR="00401FA0" w:rsidRPr="00820C9C" w14:paraId="17A11FAF" w14:textId="77777777" w:rsidTr="00820C9C">
        <w:tc>
          <w:tcPr>
            <w:tcW w:w="1309" w:type="dxa"/>
            <w:tcBorders>
              <w:top w:val="nil"/>
              <w:left w:val="nil"/>
              <w:bottom w:val="nil"/>
              <w:right w:val="nil"/>
            </w:tcBorders>
          </w:tcPr>
          <w:p w14:paraId="1FD5F701" w14:textId="77777777" w:rsidR="00401FA0" w:rsidRPr="00820C9C" w:rsidRDefault="00401FA0" w:rsidP="00401FA0">
            <w:pPr>
              <w:jc w:val="right"/>
              <w:rPr>
                <w:sz w:val="10"/>
                <w:szCs w:val="10"/>
              </w:rPr>
            </w:pPr>
          </w:p>
        </w:tc>
        <w:tc>
          <w:tcPr>
            <w:tcW w:w="8969" w:type="dxa"/>
            <w:tcBorders>
              <w:top w:val="nil"/>
              <w:left w:val="nil"/>
              <w:bottom w:val="nil"/>
              <w:right w:val="nil"/>
            </w:tcBorders>
          </w:tcPr>
          <w:p w14:paraId="6E719D01" w14:textId="77777777" w:rsidR="00401FA0" w:rsidRPr="00820C9C" w:rsidRDefault="00401FA0" w:rsidP="003266D7">
            <w:pPr>
              <w:jc w:val="both"/>
              <w:rPr>
                <w:sz w:val="10"/>
                <w:szCs w:val="10"/>
              </w:rPr>
            </w:pPr>
          </w:p>
        </w:tc>
      </w:tr>
      <w:tr w:rsidR="00DE4D4E" w14:paraId="6D137055" w14:textId="77777777" w:rsidTr="00820C9C">
        <w:tc>
          <w:tcPr>
            <w:tcW w:w="1309" w:type="dxa"/>
            <w:tcBorders>
              <w:top w:val="nil"/>
              <w:left w:val="nil"/>
              <w:bottom w:val="nil"/>
              <w:right w:val="nil"/>
            </w:tcBorders>
          </w:tcPr>
          <w:p w14:paraId="1B493AD8" w14:textId="77777777" w:rsidR="00DE4D4E" w:rsidRDefault="00C03BEB" w:rsidP="00401FA0">
            <w:pPr>
              <w:jc w:val="right"/>
            </w:pPr>
            <w:r>
              <w:lastRenderedPageBreak/>
              <w:t>2.4.4</w:t>
            </w:r>
            <w:r w:rsidR="00F84AD2">
              <w:t xml:space="preserve"> (a)</w:t>
            </w:r>
          </w:p>
        </w:tc>
        <w:tc>
          <w:tcPr>
            <w:tcW w:w="8969" w:type="dxa"/>
            <w:tcBorders>
              <w:top w:val="nil"/>
              <w:left w:val="nil"/>
              <w:bottom w:val="nil"/>
              <w:right w:val="nil"/>
            </w:tcBorders>
          </w:tcPr>
          <w:p w14:paraId="636321C5" w14:textId="77777777" w:rsidR="00DE4D4E" w:rsidRDefault="00F84AD2" w:rsidP="00E8671C">
            <w:pPr>
              <w:jc w:val="both"/>
            </w:pPr>
            <w:r>
              <w:rPr>
                <w:b/>
              </w:rPr>
              <w:t xml:space="preserve">Permitted </w:t>
            </w:r>
            <w:r w:rsidR="006024CA" w:rsidRPr="00BB240F">
              <w:rPr>
                <w:b/>
              </w:rPr>
              <w:t>Signs</w:t>
            </w:r>
            <w:r w:rsidR="00DE6C20" w:rsidRPr="00BB240F">
              <w:rPr>
                <w:b/>
              </w:rPr>
              <w:t>:</w:t>
            </w:r>
            <w:r w:rsidR="00DE6C20">
              <w:t xml:space="preserve">  Except as noted below, all signs on </w:t>
            </w:r>
            <w:r w:rsidR="0059248C">
              <w:t>L</w:t>
            </w:r>
            <w:r w:rsidR="00DE6C20">
              <w:t>ots in Holloway, as well as lead-in signs and builder’s or realtor’s signs, shall be based on templates approved by the NCC</w:t>
            </w:r>
            <w:r w:rsidR="00BA554C">
              <w:t xml:space="preserve"> </w:t>
            </w:r>
            <w:r w:rsidR="00DE6C20">
              <w:t>and mu</w:t>
            </w:r>
            <w:r w:rsidR="00A57D0C">
              <w:t xml:space="preserve">st be approved as to placement. </w:t>
            </w:r>
            <w:r w:rsidR="00DE6C20">
              <w:t xml:space="preserve">During initial house construction, only one construction sign will be permitted per </w:t>
            </w:r>
            <w:r w:rsidR="0059248C">
              <w:t>L</w:t>
            </w:r>
            <w:r w:rsidR="00DE6C20">
              <w:t>ot, for the identification of the builder, architect</w:t>
            </w:r>
            <w:r w:rsidR="00A57D0C">
              <w:t xml:space="preserve">, sub-contractors or suppliers. </w:t>
            </w:r>
            <w:r w:rsidR="00DE6C20">
              <w:t xml:space="preserve">“For Sale” signs, other than those posted by the Declarant, shall be limited to one sign per lot and placed in the center of the </w:t>
            </w:r>
            <w:r w:rsidR="00E8671C">
              <w:t>F</w:t>
            </w:r>
            <w:r w:rsidR="00DE6C20">
              <w:t xml:space="preserve">ront </w:t>
            </w:r>
            <w:r w:rsidR="00E8671C">
              <w:t>Y</w:t>
            </w:r>
            <w:r w:rsidR="00DE6C20">
              <w:t>ard only.</w:t>
            </w:r>
            <w:r w:rsidR="00A57D0C">
              <w:t xml:space="preserve"> </w:t>
            </w:r>
            <w:r w:rsidR="00DE6C20">
              <w:t xml:space="preserve">Rear </w:t>
            </w:r>
            <w:r w:rsidR="00E8671C">
              <w:t>Y</w:t>
            </w:r>
            <w:r w:rsidR="00DE6C20">
              <w:t>ard signs are not permitted. No lead-in signs are permitted.</w:t>
            </w:r>
          </w:p>
        </w:tc>
      </w:tr>
      <w:tr w:rsidR="00DE4D4E" w14:paraId="0EC29F92" w14:textId="77777777" w:rsidTr="00820C9C">
        <w:tc>
          <w:tcPr>
            <w:tcW w:w="1309" w:type="dxa"/>
            <w:tcBorders>
              <w:top w:val="nil"/>
              <w:left w:val="nil"/>
              <w:bottom w:val="nil"/>
              <w:right w:val="nil"/>
            </w:tcBorders>
          </w:tcPr>
          <w:p w14:paraId="1DC9710E" w14:textId="77777777" w:rsidR="00DE4D4E" w:rsidRDefault="00F84AD2" w:rsidP="00820C9C">
            <w:pPr>
              <w:spacing w:before="120"/>
              <w:jc w:val="right"/>
            </w:pPr>
            <w:del w:id="3" w:author="Amanda Jonas" w:date="2019-04-03T15:02:00Z">
              <w:r w:rsidDel="000E39B1">
                <w:delText>2.4.4</w:delText>
              </w:r>
              <w:r w:rsidR="00DE6C20" w:rsidDel="000E39B1">
                <w:delText>(</w:delText>
              </w:r>
              <w:r w:rsidDel="000E39B1">
                <w:delText>b</w:delText>
              </w:r>
              <w:r w:rsidR="00DE6C20" w:rsidDel="000E39B1">
                <w:delText>)</w:delText>
              </w:r>
            </w:del>
          </w:p>
        </w:tc>
        <w:tc>
          <w:tcPr>
            <w:tcW w:w="8969" w:type="dxa"/>
            <w:tcBorders>
              <w:top w:val="nil"/>
              <w:left w:val="nil"/>
              <w:bottom w:val="nil"/>
              <w:right w:val="nil"/>
            </w:tcBorders>
          </w:tcPr>
          <w:p w14:paraId="5402E972" w14:textId="77777777" w:rsidR="00DE4D4E" w:rsidRDefault="006024CA" w:rsidP="00E8671C">
            <w:pPr>
              <w:spacing w:before="120"/>
              <w:jc w:val="both"/>
            </w:pPr>
            <w:del w:id="4" w:author="Amanda Jonas" w:date="2019-04-03T15:02:00Z">
              <w:r w:rsidRPr="00BB240F" w:rsidDel="000E39B1">
                <w:rPr>
                  <w:b/>
                </w:rPr>
                <w:delText>Real Estate Signs</w:delText>
              </w:r>
              <w:r w:rsidR="00DE6C20" w:rsidRPr="00BB240F" w:rsidDel="000E39B1">
                <w:rPr>
                  <w:b/>
                </w:rPr>
                <w:delText>:</w:delText>
              </w:r>
              <w:r w:rsidR="00DE6C20" w:rsidRPr="00DE6C20" w:rsidDel="000E39B1">
                <w:delText xml:space="preserve">  Real estate signs for resale of a home may not exceed 2’ x 3’ in size and stand no h</w:delText>
              </w:r>
              <w:r w:rsidR="00A57D0C" w:rsidDel="000E39B1">
                <w:delText xml:space="preserve">igher than 5’ from the ground. </w:delText>
              </w:r>
              <w:r w:rsidR="00DE6C20" w:rsidRPr="00DE6C20" w:rsidDel="000E39B1">
                <w:delText xml:space="preserve">Real Estate Signs may be placed in the </w:delText>
              </w:r>
              <w:r w:rsidR="00E8671C" w:rsidDel="000E39B1">
                <w:delText>F</w:delText>
              </w:r>
              <w:r w:rsidR="00DE6C20" w:rsidRPr="00DE6C20" w:rsidDel="000E39B1">
                <w:delText xml:space="preserve">ront </w:delText>
              </w:r>
              <w:r w:rsidR="00E8671C" w:rsidDel="000E39B1">
                <w:delText>Y</w:delText>
              </w:r>
              <w:r w:rsidR="00DE6C20" w:rsidRPr="00DE6C20" w:rsidDel="000E39B1">
                <w:delText>ards only.</w:delText>
              </w:r>
            </w:del>
          </w:p>
        </w:tc>
      </w:tr>
      <w:tr w:rsidR="00DE4D4E" w14:paraId="5363377D" w14:textId="77777777" w:rsidTr="00820C9C">
        <w:tc>
          <w:tcPr>
            <w:tcW w:w="1309" w:type="dxa"/>
            <w:tcBorders>
              <w:top w:val="nil"/>
              <w:left w:val="nil"/>
              <w:bottom w:val="nil"/>
              <w:right w:val="nil"/>
            </w:tcBorders>
          </w:tcPr>
          <w:p w14:paraId="5B705FC1" w14:textId="77777777" w:rsidR="00DE4D4E" w:rsidRDefault="00F84AD2" w:rsidP="00820C9C">
            <w:pPr>
              <w:spacing w:before="120"/>
              <w:jc w:val="right"/>
            </w:pPr>
            <w:del w:id="5" w:author="Amanda Jonas" w:date="2019-04-03T15:02:00Z">
              <w:r w:rsidDel="000E39B1">
                <w:delText xml:space="preserve">2.4.4 </w:delText>
              </w:r>
              <w:r w:rsidR="00DE6C20" w:rsidDel="000E39B1">
                <w:delText>(</w:delText>
              </w:r>
              <w:r w:rsidDel="000E39B1">
                <w:delText>c</w:delText>
              </w:r>
              <w:r w:rsidR="00DE6C20" w:rsidDel="000E39B1">
                <w:delText>)</w:delText>
              </w:r>
            </w:del>
          </w:p>
        </w:tc>
        <w:tc>
          <w:tcPr>
            <w:tcW w:w="8969" w:type="dxa"/>
            <w:tcBorders>
              <w:top w:val="nil"/>
              <w:left w:val="nil"/>
              <w:bottom w:val="nil"/>
              <w:right w:val="nil"/>
            </w:tcBorders>
          </w:tcPr>
          <w:p w14:paraId="01166667" w14:textId="77777777" w:rsidR="00DE4D4E" w:rsidRDefault="006024CA">
            <w:pPr>
              <w:spacing w:before="120"/>
              <w:jc w:val="both"/>
            </w:pPr>
            <w:del w:id="6" w:author="Amanda Jonas" w:date="2019-04-03T15:02:00Z">
              <w:r w:rsidRPr="00BB240F" w:rsidDel="000E39B1">
                <w:rPr>
                  <w:b/>
                </w:rPr>
                <w:delText>Security Signs</w:delText>
              </w:r>
              <w:r w:rsidR="00DE6C20" w:rsidRPr="00BB240F" w:rsidDel="000E39B1">
                <w:rPr>
                  <w:b/>
                </w:rPr>
                <w:delText>:</w:delText>
              </w:r>
              <w:r w:rsidR="00DE6C20" w:rsidRPr="00DE6C20" w:rsidDel="000E39B1">
                <w:delText xml:space="preserve">  Signs indicating the existence of security systems </w:delText>
              </w:r>
              <w:r w:rsidR="0059248C" w:rsidDel="000E39B1">
                <w:delText xml:space="preserve">may not exceed a maximum of 10.5” x 8” in size and </w:delText>
              </w:r>
              <w:r w:rsidR="00DE6C20" w:rsidRPr="00DE6C20" w:rsidDel="000E39B1">
                <w:delText xml:space="preserve">are permitted in front of the home in landscape beds near the </w:delText>
              </w:r>
              <w:r w:rsidR="00A57D0C" w:rsidDel="000E39B1">
                <w:delText>front door</w:delText>
              </w:r>
              <w:r w:rsidR="0059248C" w:rsidDel="000E39B1">
                <w:delText xml:space="preserve">.  Security signs may not be installed in landscape beds near </w:delText>
              </w:r>
              <w:r w:rsidR="00A57D0C" w:rsidDel="000E39B1">
                <w:delText xml:space="preserve">the street. </w:delText>
              </w:r>
            </w:del>
          </w:p>
        </w:tc>
      </w:tr>
      <w:tr w:rsidR="00DE4D4E" w14:paraId="22027622" w14:textId="77777777" w:rsidTr="00820C9C">
        <w:tc>
          <w:tcPr>
            <w:tcW w:w="1309" w:type="dxa"/>
            <w:tcBorders>
              <w:top w:val="nil"/>
              <w:left w:val="nil"/>
              <w:bottom w:val="nil"/>
              <w:right w:val="nil"/>
            </w:tcBorders>
          </w:tcPr>
          <w:p w14:paraId="2054877C" w14:textId="77777777" w:rsidR="00DE4D4E" w:rsidRDefault="00F84AD2">
            <w:pPr>
              <w:spacing w:before="120"/>
              <w:jc w:val="right"/>
            </w:pPr>
            <w:del w:id="7" w:author="Amanda Jonas" w:date="2019-04-03T15:02:00Z">
              <w:r w:rsidDel="000E39B1">
                <w:delText xml:space="preserve">2.4.4 </w:delText>
              </w:r>
              <w:r w:rsidR="00DE6C20" w:rsidDel="000E39B1">
                <w:delText>(</w:delText>
              </w:r>
              <w:r w:rsidDel="000E39B1">
                <w:delText>d</w:delText>
              </w:r>
              <w:r w:rsidR="00DE6C20" w:rsidDel="000E39B1">
                <w:delText>)</w:delText>
              </w:r>
            </w:del>
          </w:p>
        </w:tc>
        <w:tc>
          <w:tcPr>
            <w:tcW w:w="8969" w:type="dxa"/>
            <w:tcBorders>
              <w:top w:val="nil"/>
              <w:left w:val="nil"/>
              <w:bottom w:val="nil"/>
              <w:right w:val="nil"/>
            </w:tcBorders>
          </w:tcPr>
          <w:p w14:paraId="65DE7384" w14:textId="77777777" w:rsidR="00DE4D4E" w:rsidRDefault="006024CA">
            <w:pPr>
              <w:spacing w:before="120"/>
              <w:jc w:val="both"/>
            </w:pPr>
            <w:del w:id="8" w:author="Amanda Jonas" w:date="2019-04-03T15:02:00Z">
              <w:r w:rsidRPr="00BB240F" w:rsidDel="000E39B1">
                <w:rPr>
                  <w:b/>
                </w:rPr>
                <w:delText>Election Signs</w:delText>
              </w:r>
              <w:r w:rsidR="00DE6C20" w:rsidRPr="00BB240F" w:rsidDel="000E39B1">
                <w:rPr>
                  <w:b/>
                </w:rPr>
                <w:delText>:</w:delText>
              </w:r>
              <w:r w:rsidR="00DE6C20" w:rsidRPr="00DE6C20" w:rsidDel="000E39B1">
                <w:delText xml:space="preserve">  Election campaign signage may be placed on the Owner’s </w:delText>
              </w:r>
              <w:r w:rsidR="0059248C" w:rsidDel="000E39B1">
                <w:delText>L</w:delText>
              </w:r>
              <w:r w:rsidR="00DE6C20" w:rsidRPr="00DE6C20" w:rsidDel="000E39B1">
                <w:delText>ot and may not exceed 2’ x 3’ in size and stand no higher than 5’ from the ground. Only one Election Sign (total) may be displayed per home no more than 30 days prior to or 48 hours following national, federal, local or community elections.</w:delText>
              </w:r>
            </w:del>
          </w:p>
        </w:tc>
      </w:tr>
      <w:tr w:rsidR="00DE4D4E" w14:paraId="1078A3A9" w14:textId="77777777" w:rsidTr="00820C9C">
        <w:tc>
          <w:tcPr>
            <w:tcW w:w="1309" w:type="dxa"/>
            <w:tcBorders>
              <w:top w:val="nil"/>
              <w:left w:val="nil"/>
              <w:bottom w:val="nil"/>
              <w:right w:val="nil"/>
            </w:tcBorders>
          </w:tcPr>
          <w:p w14:paraId="537AAE66" w14:textId="77777777" w:rsidR="00DE4D4E" w:rsidRDefault="00F84AD2" w:rsidP="00820C9C">
            <w:pPr>
              <w:spacing w:before="120"/>
              <w:jc w:val="right"/>
            </w:pPr>
            <w:del w:id="9" w:author="Amanda Jonas" w:date="2019-04-03T15:02:00Z">
              <w:r w:rsidDel="000E39B1">
                <w:delText xml:space="preserve">2.4.4 </w:delText>
              </w:r>
              <w:r w:rsidR="00DE6C20" w:rsidDel="000E39B1">
                <w:delText>(</w:delText>
              </w:r>
              <w:r w:rsidDel="000E39B1">
                <w:delText>e</w:delText>
              </w:r>
              <w:r w:rsidR="00DE6C20" w:rsidDel="000E39B1">
                <w:delText>)</w:delText>
              </w:r>
            </w:del>
          </w:p>
        </w:tc>
        <w:tc>
          <w:tcPr>
            <w:tcW w:w="8969" w:type="dxa"/>
            <w:tcBorders>
              <w:top w:val="nil"/>
              <w:left w:val="nil"/>
              <w:bottom w:val="nil"/>
              <w:right w:val="nil"/>
            </w:tcBorders>
          </w:tcPr>
          <w:p w14:paraId="248153CD" w14:textId="77777777" w:rsidR="00DE4D4E" w:rsidRDefault="006024CA">
            <w:pPr>
              <w:spacing w:before="120"/>
              <w:jc w:val="both"/>
            </w:pPr>
            <w:del w:id="10" w:author="Amanda Jonas" w:date="2019-04-03T15:02:00Z">
              <w:r w:rsidRPr="00BB240F" w:rsidDel="000E39B1">
                <w:rPr>
                  <w:b/>
                </w:rPr>
                <w:delText>Initial “For Sale” Signs and Construction Signs</w:delText>
              </w:r>
              <w:r w:rsidR="00DE6C20" w:rsidRPr="00BB240F" w:rsidDel="000E39B1">
                <w:rPr>
                  <w:b/>
                </w:rPr>
                <w:delText>:</w:delText>
              </w:r>
              <w:r w:rsidR="00DE6C20" w:rsidRPr="00DE6C20" w:rsidDel="000E39B1">
                <w:delText xml:space="preserve">  Initial “For Sale” and construction signs are signs placed by the original builder f</w:delText>
              </w:r>
              <w:r w:rsidR="00A57D0C" w:rsidDel="000E39B1">
                <w:delText xml:space="preserve">or the first sale of the home. </w:delText>
              </w:r>
              <w:r w:rsidR="002718F2" w:rsidDel="000E39B1">
                <w:delText>Only one construction sign shall be permitted per home for the identification of the builder, architect, sub-contractor and/or suppliers, and shall be based on templates approve</w:delText>
              </w:r>
              <w:r w:rsidR="00A57D0C" w:rsidDel="000E39B1">
                <w:delText xml:space="preserve">d by the NCC or the Declarant. </w:delText>
              </w:r>
              <w:r w:rsidR="0059248C" w:rsidDel="000E39B1">
                <w:delText xml:space="preserve">Construction </w:delText>
              </w:r>
              <w:r w:rsidR="002718F2" w:rsidDel="000E39B1">
                <w:delText>sign</w:delText>
              </w:r>
              <w:r w:rsidR="0059248C" w:rsidDel="000E39B1">
                <w:delText>s</w:delText>
              </w:r>
              <w:r w:rsidR="002718F2" w:rsidDel="000E39B1">
                <w:delText xml:space="preserve"> shall not exceed 3 square feet tall and shall be permanent</w:delText>
              </w:r>
              <w:r w:rsidR="00A57D0C" w:rsidDel="000E39B1">
                <w:delText xml:space="preserve">ly mounted on a suitable post. </w:delText>
              </w:r>
              <w:r w:rsidR="002718F2" w:rsidDel="000E39B1">
                <w:delText>Larger signs showing architectural renderings and similar information may also be installed with prior appro</w:delText>
              </w:r>
              <w:r w:rsidR="00A57D0C" w:rsidDel="000E39B1">
                <w:delText xml:space="preserve">val from the NCC or Declarant. </w:delText>
              </w:r>
              <w:r w:rsidR="002718F2" w:rsidDel="000E39B1">
                <w:delText>Initial “For Sale” Signs shall be limited to one sign per home and shall be pl</w:delText>
              </w:r>
              <w:r w:rsidR="00A57D0C" w:rsidDel="000E39B1">
                <w:delText xml:space="preserve">aced in the front of the home. </w:delText>
              </w:r>
              <w:r w:rsidR="0059248C" w:rsidDel="000E39B1">
                <w:delText xml:space="preserve">Other than those placed by the Declarant or Association, </w:delText>
              </w:r>
              <w:r w:rsidR="002718F2" w:rsidDel="000E39B1">
                <w:delText>“</w:delText>
              </w:r>
              <w:r w:rsidR="0059248C" w:rsidDel="000E39B1">
                <w:delText>l</w:delText>
              </w:r>
              <w:r w:rsidR="002718F2" w:rsidDel="000E39B1">
                <w:delText>ead-in” Signs are not permitted.</w:delText>
              </w:r>
            </w:del>
          </w:p>
        </w:tc>
      </w:tr>
      <w:tr w:rsidR="00DE4D4E" w14:paraId="3D18CF90" w14:textId="77777777" w:rsidTr="00820C9C">
        <w:tc>
          <w:tcPr>
            <w:tcW w:w="1309" w:type="dxa"/>
            <w:tcBorders>
              <w:top w:val="nil"/>
              <w:left w:val="nil"/>
              <w:bottom w:val="nil"/>
              <w:right w:val="nil"/>
            </w:tcBorders>
          </w:tcPr>
          <w:p w14:paraId="7F2B491B" w14:textId="77777777" w:rsidR="00DE4D4E" w:rsidRDefault="00F84AD2" w:rsidP="00820C9C">
            <w:pPr>
              <w:spacing w:before="120"/>
              <w:jc w:val="right"/>
            </w:pPr>
            <w:del w:id="11" w:author="Amanda Jonas" w:date="2019-04-03T15:02:00Z">
              <w:r w:rsidDel="000E39B1">
                <w:delText xml:space="preserve">2.4.4 </w:delText>
              </w:r>
              <w:r w:rsidR="00DE6C20" w:rsidDel="000E39B1">
                <w:delText>(</w:delText>
              </w:r>
              <w:r w:rsidDel="000E39B1">
                <w:delText>f</w:delText>
              </w:r>
              <w:r w:rsidR="00DE6C20" w:rsidDel="000E39B1">
                <w:delText>)</w:delText>
              </w:r>
            </w:del>
          </w:p>
        </w:tc>
        <w:tc>
          <w:tcPr>
            <w:tcW w:w="8969" w:type="dxa"/>
            <w:tcBorders>
              <w:top w:val="nil"/>
              <w:left w:val="nil"/>
              <w:bottom w:val="nil"/>
              <w:right w:val="nil"/>
            </w:tcBorders>
          </w:tcPr>
          <w:p w14:paraId="3AA09249" w14:textId="77777777" w:rsidR="00DE4D4E" w:rsidRDefault="006024CA">
            <w:pPr>
              <w:spacing w:before="120"/>
              <w:jc w:val="both"/>
            </w:pPr>
            <w:del w:id="12" w:author="Amanda Jonas" w:date="2019-04-03T15:02:00Z">
              <w:r w:rsidRPr="00BB240F" w:rsidDel="000E39B1">
                <w:rPr>
                  <w:b/>
                </w:rPr>
                <w:delText>“Welcome” and Residential Identification Signs</w:delText>
              </w:r>
              <w:r w:rsidR="00DE6C20" w:rsidRPr="00DE6C20" w:rsidDel="000E39B1">
                <w:delText>:  No more than one sign displaying a welcome me</w:delText>
              </w:r>
              <w:r w:rsidR="00A57D0C" w:rsidDel="000E39B1">
                <w:delText xml:space="preserve">ssage or address is permitted. </w:delText>
              </w:r>
              <w:r w:rsidR="00DE6C20" w:rsidRPr="00DE6C20" w:rsidDel="000E39B1">
                <w:delText xml:space="preserve">Signs may be anchored to the home or placed in front of the home in a landscape beds near the </w:delText>
              </w:r>
              <w:r w:rsidR="00A57D0C" w:rsidDel="000E39B1">
                <w:delText>front door</w:delText>
              </w:r>
              <w:r w:rsidR="0059248C" w:rsidDel="000E39B1">
                <w:delText xml:space="preserve">. “Welcome” and residential identification signs are not permitted to be installed near </w:delText>
              </w:r>
              <w:r w:rsidR="00A57D0C" w:rsidDel="000E39B1">
                <w:delText xml:space="preserve">the street. </w:delText>
              </w:r>
              <w:r w:rsidR="00DE6C20" w:rsidRPr="00DE6C20" w:rsidDel="000E39B1">
                <w:delText>The sign shall not be larger than 11” x 17” in size and stand no h</w:delText>
              </w:r>
              <w:r w:rsidR="00A57D0C" w:rsidDel="000E39B1">
                <w:delText xml:space="preserve">igher than 3’ from the ground. </w:delText>
              </w:r>
              <w:r w:rsidR="00DE6C20" w:rsidRPr="00DE6C20" w:rsidDel="000E39B1">
                <w:delText>Color, material, size, message &amp; location of the sign shall be approve</w:delText>
              </w:r>
              <w:r w:rsidR="00A57D0C" w:rsidDel="000E39B1">
                <w:delText xml:space="preserve">d by the </w:delText>
              </w:r>
              <w:r w:rsidR="004B7DAA" w:rsidDel="000E39B1">
                <w:delText xml:space="preserve">NCC or Modifications </w:delText>
              </w:r>
              <w:r w:rsidR="00A57D0C" w:rsidDel="000E39B1">
                <w:delText xml:space="preserve">Committee. </w:delText>
              </w:r>
              <w:r w:rsidR="00DE6C20" w:rsidRPr="00DE6C20" w:rsidDel="000E39B1">
                <w:delText xml:space="preserve">The </w:delText>
              </w:r>
              <w:r w:rsidR="004B7DAA" w:rsidDel="000E39B1">
                <w:delText>NCC and Modifications Committee</w:delText>
              </w:r>
              <w:r w:rsidR="00DE6C20" w:rsidRPr="00DE6C20" w:rsidDel="000E39B1">
                <w:delText xml:space="preserve"> reserve the right to deny placement of any sign the message </w:delText>
              </w:r>
              <w:r w:rsidR="00A57D0C" w:rsidDel="000E39B1">
                <w:delText xml:space="preserve">of which it deems distasteful. </w:delText>
              </w:r>
              <w:r w:rsidR="00DE6C20" w:rsidRPr="00DE6C20" w:rsidDel="000E39B1">
                <w:delText xml:space="preserve">What is considered “distasteful” shall be in the sole discretion of the </w:delText>
              </w:r>
              <w:r w:rsidR="004B7DAA" w:rsidDel="000E39B1">
                <w:delText>NCC or Modifications Committee</w:delText>
              </w:r>
              <w:r w:rsidR="00DE6C20" w:rsidRPr="00DE6C20" w:rsidDel="000E39B1">
                <w:delText>.</w:delText>
              </w:r>
            </w:del>
          </w:p>
        </w:tc>
      </w:tr>
      <w:tr w:rsidR="00DE4D4E" w:rsidRPr="00820C9C" w14:paraId="7251347E" w14:textId="77777777" w:rsidTr="00820C9C">
        <w:tc>
          <w:tcPr>
            <w:tcW w:w="1309" w:type="dxa"/>
            <w:tcBorders>
              <w:top w:val="nil"/>
              <w:left w:val="nil"/>
              <w:bottom w:val="nil"/>
              <w:right w:val="nil"/>
            </w:tcBorders>
          </w:tcPr>
          <w:p w14:paraId="7BDFA75E" w14:textId="77777777" w:rsidR="00DE4D4E" w:rsidRPr="00820C9C" w:rsidRDefault="00DE4D4E" w:rsidP="00401FA0">
            <w:pPr>
              <w:jc w:val="right"/>
              <w:rPr>
                <w:sz w:val="10"/>
                <w:szCs w:val="10"/>
              </w:rPr>
            </w:pPr>
          </w:p>
        </w:tc>
        <w:tc>
          <w:tcPr>
            <w:tcW w:w="8969" w:type="dxa"/>
            <w:tcBorders>
              <w:top w:val="nil"/>
              <w:left w:val="nil"/>
              <w:bottom w:val="nil"/>
              <w:right w:val="nil"/>
            </w:tcBorders>
          </w:tcPr>
          <w:p w14:paraId="4E24BC1B" w14:textId="77777777" w:rsidR="00DE4D4E" w:rsidRPr="00820C9C" w:rsidRDefault="00DE4D4E" w:rsidP="003266D7">
            <w:pPr>
              <w:jc w:val="both"/>
              <w:rPr>
                <w:sz w:val="10"/>
                <w:szCs w:val="10"/>
              </w:rPr>
            </w:pPr>
          </w:p>
        </w:tc>
      </w:tr>
      <w:tr w:rsidR="00DE4D4E" w14:paraId="31B2CB8C" w14:textId="77777777" w:rsidTr="00820C9C">
        <w:tc>
          <w:tcPr>
            <w:tcW w:w="1309" w:type="dxa"/>
            <w:tcBorders>
              <w:top w:val="nil"/>
              <w:left w:val="nil"/>
              <w:bottom w:val="nil"/>
              <w:right w:val="nil"/>
            </w:tcBorders>
          </w:tcPr>
          <w:p w14:paraId="3057BA10" w14:textId="77777777" w:rsidR="00DE4D4E" w:rsidRDefault="00DE6C20" w:rsidP="00401FA0">
            <w:pPr>
              <w:jc w:val="right"/>
            </w:pPr>
            <w:r>
              <w:t>2.5.1 (a)</w:t>
            </w:r>
          </w:p>
        </w:tc>
        <w:tc>
          <w:tcPr>
            <w:tcW w:w="8969" w:type="dxa"/>
            <w:tcBorders>
              <w:top w:val="nil"/>
              <w:left w:val="nil"/>
              <w:bottom w:val="nil"/>
              <w:right w:val="nil"/>
            </w:tcBorders>
          </w:tcPr>
          <w:p w14:paraId="3089CE0E" w14:textId="77777777" w:rsidR="00DE4D4E" w:rsidRDefault="00DE6C20">
            <w:pPr>
              <w:jc w:val="both"/>
            </w:pPr>
            <w:r w:rsidRPr="00BB240F">
              <w:rPr>
                <w:b/>
              </w:rPr>
              <w:t>Pavement:</w:t>
            </w:r>
            <w:r>
              <w:t xml:space="preserve">  The permitted </w:t>
            </w:r>
            <w:r w:rsidR="00BB240F">
              <w:t xml:space="preserve">driveway </w:t>
            </w:r>
            <w:r>
              <w:t>pavement shall be expose</w:t>
            </w:r>
            <w:r w:rsidR="00A57D0C">
              <w:t xml:space="preserve">d brown aggregate, </w:t>
            </w:r>
            <w:r w:rsidR="0059248C">
              <w:t xml:space="preserve">brushed </w:t>
            </w:r>
            <w:r w:rsidR="00A57D0C">
              <w:t xml:space="preserve">concrete, </w:t>
            </w:r>
            <w:r>
              <w:t>stamped concrete</w:t>
            </w:r>
            <w:r w:rsidR="00A57D0C">
              <w:t>, cobblestone, brick, or pre-cast pavers.</w:t>
            </w:r>
          </w:p>
        </w:tc>
      </w:tr>
      <w:tr w:rsidR="00004541" w:rsidRPr="00820C9C" w14:paraId="266A4754" w14:textId="77777777" w:rsidTr="00820C9C">
        <w:tc>
          <w:tcPr>
            <w:tcW w:w="1309" w:type="dxa"/>
            <w:tcBorders>
              <w:top w:val="nil"/>
              <w:left w:val="nil"/>
              <w:bottom w:val="nil"/>
              <w:right w:val="nil"/>
            </w:tcBorders>
          </w:tcPr>
          <w:p w14:paraId="3337993F" w14:textId="77777777" w:rsidR="00004541" w:rsidRPr="00820C9C" w:rsidRDefault="00004541" w:rsidP="00401FA0">
            <w:pPr>
              <w:jc w:val="right"/>
              <w:rPr>
                <w:sz w:val="10"/>
                <w:szCs w:val="10"/>
              </w:rPr>
            </w:pPr>
          </w:p>
        </w:tc>
        <w:tc>
          <w:tcPr>
            <w:tcW w:w="8969" w:type="dxa"/>
            <w:tcBorders>
              <w:top w:val="nil"/>
              <w:left w:val="nil"/>
              <w:bottom w:val="nil"/>
              <w:right w:val="nil"/>
            </w:tcBorders>
          </w:tcPr>
          <w:p w14:paraId="76FEC220" w14:textId="77777777" w:rsidR="00004541" w:rsidRPr="00820C9C" w:rsidRDefault="00004541" w:rsidP="003266D7">
            <w:pPr>
              <w:jc w:val="both"/>
              <w:rPr>
                <w:sz w:val="10"/>
                <w:szCs w:val="10"/>
              </w:rPr>
            </w:pPr>
          </w:p>
        </w:tc>
      </w:tr>
      <w:tr w:rsidR="00004541" w14:paraId="4AC6E6B0" w14:textId="77777777" w:rsidTr="00820C9C">
        <w:tc>
          <w:tcPr>
            <w:tcW w:w="1309" w:type="dxa"/>
            <w:tcBorders>
              <w:top w:val="nil"/>
              <w:left w:val="nil"/>
              <w:bottom w:val="nil"/>
              <w:right w:val="nil"/>
            </w:tcBorders>
          </w:tcPr>
          <w:p w14:paraId="563F252D" w14:textId="77777777" w:rsidR="00004541" w:rsidRDefault="00004541" w:rsidP="00401FA0">
            <w:pPr>
              <w:jc w:val="right"/>
            </w:pPr>
            <w:r>
              <w:t>2.5.2(a)</w:t>
            </w:r>
          </w:p>
        </w:tc>
        <w:tc>
          <w:tcPr>
            <w:tcW w:w="8969" w:type="dxa"/>
            <w:tcBorders>
              <w:top w:val="nil"/>
              <w:left w:val="nil"/>
              <w:bottom w:val="nil"/>
              <w:right w:val="nil"/>
            </w:tcBorders>
          </w:tcPr>
          <w:p w14:paraId="4F820A03" w14:textId="77777777" w:rsidR="00004541" w:rsidRDefault="00004541">
            <w:pPr>
              <w:jc w:val="both"/>
            </w:pPr>
            <w:r w:rsidRPr="00A57D0C">
              <w:rPr>
                <w:b/>
              </w:rPr>
              <w:t>Front Walk</w:t>
            </w:r>
            <w:r w:rsidR="004B7DAA">
              <w:rPr>
                <w:b/>
              </w:rPr>
              <w:t xml:space="preserve"> Design</w:t>
            </w:r>
            <w:r w:rsidRPr="00A57D0C">
              <w:rPr>
                <w:b/>
              </w:rPr>
              <w:t>:</w:t>
            </w:r>
            <w:r>
              <w:t xml:space="preserve">  </w:t>
            </w:r>
            <w:r w:rsidR="004B7DAA">
              <w:t>Material for f</w:t>
            </w:r>
            <w:r w:rsidR="00A57D0C">
              <w:t>ront walks shall match the driveway material.</w:t>
            </w:r>
            <w:r w:rsidR="004B7DAA">
              <w:t xml:space="preserve">  No dissimilar materials are permitted.</w:t>
            </w:r>
          </w:p>
        </w:tc>
      </w:tr>
      <w:tr w:rsidR="00DE4D4E" w:rsidRPr="00820C9C" w14:paraId="62195FF1" w14:textId="77777777" w:rsidTr="00820C9C">
        <w:tc>
          <w:tcPr>
            <w:tcW w:w="1309" w:type="dxa"/>
            <w:tcBorders>
              <w:top w:val="nil"/>
              <w:left w:val="nil"/>
              <w:bottom w:val="nil"/>
              <w:right w:val="nil"/>
            </w:tcBorders>
          </w:tcPr>
          <w:p w14:paraId="4B8CC05C" w14:textId="77777777" w:rsidR="00DE4D4E" w:rsidRPr="00820C9C" w:rsidRDefault="00DE4D4E" w:rsidP="00401FA0">
            <w:pPr>
              <w:jc w:val="right"/>
              <w:rPr>
                <w:sz w:val="10"/>
                <w:szCs w:val="10"/>
              </w:rPr>
            </w:pPr>
          </w:p>
        </w:tc>
        <w:tc>
          <w:tcPr>
            <w:tcW w:w="8969" w:type="dxa"/>
            <w:tcBorders>
              <w:top w:val="nil"/>
              <w:left w:val="nil"/>
              <w:bottom w:val="nil"/>
              <w:right w:val="nil"/>
            </w:tcBorders>
          </w:tcPr>
          <w:p w14:paraId="71BC5BC4" w14:textId="77777777" w:rsidR="00DE4D4E" w:rsidRPr="00820C9C" w:rsidRDefault="00DE4D4E" w:rsidP="003266D7">
            <w:pPr>
              <w:jc w:val="both"/>
              <w:rPr>
                <w:sz w:val="10"/>
                <w:szCs w:val="10"/>
              </w:rPr>
            </w:pPr>
          </w:p>
        </w:tc>
      </w:tr>
      <w:tr w:rsidR="004B7DAA" w:rsidRPr="00820C9C" w14:paraId="2AA3F4D7" w14:textId="77777777" w:rsidTr="00C06482">
        <w:tc>
          <w:tcPr>
            <w:tcW w:w="1309" w:type="dxa"/>
            <w:tcBorders>
              <w:top w:val="nil"/>
              <w:left w:val="nil"/>
              <w:bottom w:val="nil"/>
              <w:right w:val="nil"/>
            </w:tcBorders>
            <w:shd w:val="clear" w:color="auto" w:fill="auto"/>
          </w:tcPr>
          <w:p w14:paraId="02829691" w14:textId="77777777" w:rsidR="004B7DAA" w:rsidRPr="00390934" w:rsidRDefault="004B7DAA" w:rsidP="00401FA0">
            <w:pPr>
              <w:jc w:val="right"/>
            </w:pPr>
            <w:del w:id="13" w:author="Amanda Jonas" w:date="2019-04-03T15:07:00Z">
              <w:r w:rsidRPr="00390934" w:rsidDel="00802C48">
                <w:delText>2.6.</w:delText>
              </w:r>
              <w:r w:rsidR="00390934" w:rsidRPr="00390934" w:rsidDel="00802C48">
                <w:delText>6</w:delText>
              </w:r>
            </w:del>
          </w:p>
        </w:tc>
        <w:tc>
          <w:tcPr>
            <w:tcW w:w="8969" w:type="dxa"/>
            <w:tcBorders>
              <w:top w:val="nil"/>
              <w:left w:val="nil"/>
              <w:bottom w:val="nil"/>
              <w:right w:val="nil"/>
            </w:tcBorders>
            <w:shd w:val="clear" w:color="auto" w:fill="auto"/>
          </w:tcPr>
          <w:p w14:paraId="66D6EF5F" w14:textId="77777777" w:rsidR="00390934" w:rsidRPr="00BA554C" w:rsidDel="00802C48" w:rsidRDefault="004B7DAA" w:rsidP="00390934">
            <w:pPr>
              <w:jc w:val="both"/>
              <w:rPr>
                <w:del w:id="14" w:author="Amanda Jonas" w:date="2019-04-03T15:07:00Z"/>
              </w:rPr>
            </w:pPr>
            <w:del w:id="15" w:author="Amanda Jonas" w:date="2019-04-03T15:07:00Z">
              <w:r w:rsidRPr="00BA554C" w:rsidDel="00802C48">
                <w:rPr>
                  <w:b/>
                </w:rPr>
                <w:delText xml:space="preserve">Solar </w:delText>
              </w:r>
              <w:r w:rsidR="00390934" w:rsidRPr="00BA554C" w:rsidDel="00802C48">
                <w:rPr>
                  <w:b/>
                </w:rPr>
                <w:delText xml:space="preserve">Panels:  </w:delText>
              </w:r>
              <w:r w:rsidR="00390934" w:rsidRPr="00BA554C" w:rsidDel="00802C48">
                <w:delText>Per Section 67-701 (A) of the Code of Virginia Covenants Restricting Solar Energy Collection Devices (“CRSECD”), no community association shall prohibit an owner from installing or using solar energy collection devices. However, a community association may establish reasonable restrictions concerning the size, place, and manner of placement of such solar energy collection devices.</w:delText>
              </w:r>
            </w:del>
          </w:p>
          <w:p w14:paraId="5EAA0048" w14:textId="77777777" w:rsidR="00390934" w:rsidDel="00802C48" w:rsidRDefault="00390934" w:rsidP="00390934">
            <w:pPr>
              <w:pStyle w:val="ListParagraph"/>
              <w:numPr>
                <w:ilvl w:val="0"/>
                <w:numId w:val="2"/>
              </w:numPr>
              <w:jc w:val="both"/>
              <w:rPr>
                <w:del w:id="16" w:author="Amanda Jonas" w:date="2019-04-03T15:07:00Z"/>
              </w:rPr>
            </w:pPr>
            <w:del w:id="17" w:author="Amanda Jonas" w:date="2019-04-03T15:07:00Z">
              <w:r w:rsidRPr="00BA554C" w:rsidDel="00802C48">
                <w:delText>Solar collectors that lie flat against a roof plane or that are otherwise not generally visible from a street are recommended for residential domestic hot water systems and may be used upon approval of the exterior components by the NCC.</w:delText>
              </w:r>
            </w:del>
          </w:p>
          <w:p w14:paraId="3AD9A2CC" w14:textId="77777777" w:rsidR="0059248C" w:rsidRPr="00BA554C" w:rsidDel="00802C48" w:rsidRDefault="0059248C" w:rsidP="00390934">
            <w:pPr>
              <w:pStyle w:val="ListParagraph"/>
              <w:numPr>
                <w:ilvl w:val="0"/>
                <w:numId w:val="2"/>
              </w:numPr>
              <w:jc w:val="both"/>
              <w:rPr>
                <w:del w:id="18" w:author="Amanda Jonas" w:date="2019-04-03T15:07:00Z"/>
              </w:rPr>
            </w:pPr>
            <w:del w:id="19" w:author="Amanda Jonas" w:date="2019-04-03T15:07:00Z">
              <w:r w:rsidDel="00802C48">
                <w:delText>For the Townes at Holloway at Wyndham Forest, if solar panels collector panels are installed on the roof of the home, maintenance of the roof shall become the sole expense and responsibility of the Owner.</w:delText>
              </w:r>
            </w:del>
          </w:p>
          <w:p w14:paraId="4A474161" w14:textId="77777777" w:rsidR="004B7DAA" w:rsidRPr="00390934" w:rsidRDefault="00390934" w:rsidP="00390934">
            <w:pPr>
              <w:pStyle w:val="ListParagraph"/>
              <w:numPr>
                <w:ilvl w:val="0"/>
                <w:numId w:val="2"/>
              </w:numPr>
              <w:jc w:val="both"/>
            </w:pPr>
            <w:del w:id="20" w:author="Amanda Jonas" w:date="2019-04-03T15:07:00Z">
              <w:r w:rsidRPr="00BA554C" w:rsidDel="00802C48">
                <w:delText>Should Section 67-701 of the CRSECD be amended in such a way as to render this section 2.6.6 in conflict, state code shall supersede this section.</w:delText>
              </w:r>
            </w:del>
          </w:p>
        </w:tc>
      </w:tr>
      <w:tr w:rsidR="004B7DAA" w:rsidRPr="00820C9C" w14:paraId="5D35DDA6" w14:textId="77777777" w:rsidTr="00C06482">
        <w:tc>
          <w:tcPr>
            <w:tcW w:w="1309" w:type="dxa"/>
            <w:tcBorders>
              <w:top w:val="nil"/>
              <w:left w:val="nil"/>
              <w:bottom w:val="nil"/>
              <w:right w:val="nil"/>
            </w:tcBorders>
            <w:shd w:val="clear" w:color="auto" w:fill="auto"/>
          </w:tcPr>
          <w:p w14:paraId="6EF4A455" w14:textId="77777777" w:rsidR="004B7DAA" w:rsidRPr="00820C9C" w:rsidRDefault="004B7DAA" w:rsidP="00401FA0">
            <w:pPr>
              <w:jc w:val="right"/>
              <w:rPr>
                <w:sz w:val="10"/>
                <w:szCs w:val="10"/>
              </w:rPr>
            </w:pPr>
          </w:p>
        </w:tc>
        <w:tc>
          <w:tcPr>
            <w:tcW w:w="8969" w:type="dxa"/>
            <w:tcBorders>
              <w:top w:val="nil"/>
              <w:left w:val="nil"/>
              <w:bottom w:val="nil"/>
              <w:right w:val="nil"/>
            </w:tcBorders>
            <w:shd w:val="clear" w:color="auto" w:fill="auto"/>
          </w:tcPr>
          <w:p w14:paraId="3A5154FA" w14:textId="77777777" w:rsidR="004B7DAA" w:rsidRPr="00820C9C" w:rsidRDefault="004B7DAA" w:rsidP="003266D7">
            <w:pPr>
              <w:jc w:val="both"/>
              <w:rPr>
                <w:sz w:val="10"/>
                <w:szCs w:val="10"/>
              </w:rPr>
            </w:pPr>
          </w:p>
        </w:tc>
      </w:tr>
      <w:tr w:rsidR="00906599" w:rsidRPr="00820C9C" w14:paraId="756F034E" w14:textId="77777777" w:rsidTr="00C06482">
        <w:tc>
          <w:tcPr>
            <w:tcW w:w="1309" w:type="dxa"/>
            <w:tcBorders>
              <w:top w:val="nil"/>
              <w:left w:val="nil"/>
              <w:bottom w:val="nil"/>
              <w:right w:val="nil"/>
            </w:tcBorders>
            <w:shd w:val="clear" w:color="auto" w:fill="auto"/>
          </w:tcPr>
          <w:p w14:paraId="7685198B" w14:textId="77777777" w:rsidR="00906599" w:rsidRPr="00906599" w:rsidRDefault="00906599" w:rsidP="00401FA0">
            <w:pPr>
              <w:jc w:val="right"/>
            </w:pPr>
            <w:r>
              <w:t>2.7.1</w:t>
            </w:r>
          </w:p>
        </w:tc>
        <w:tc>
          <w:tcPr>
            <w:tcW w:w="8969" w:type="dxa"/>
            <w:tcBorders>
              <w:top w:val="nil"/>
              <w:left w:val="nil"/>
              <w:bottom w:val="nil"/>
              <w:right w:val="nil"/>
            </w:tcBorders>
            <w:shd w:val="clear" w:color="auto" w:fill="auto"/>
          </w:tcPr>
          <w:p w14:paraId="6B31ED71" w14:textId="77777777" w:rsidR="00906599" w:rsidRPr="00906599" w:rsidRDefault="00906599" w:rsidP="00E0457E">
            <w:pPr>
              <w:jc w:val="both"/>
            </w:pPr>
            <w:r w:rsidRPr="00906599">
              <w:rPr>
                <w:b/>
              </w:rPr>
              <w:t>Required Post Lamps:</w:t>
            </w:r>
            <w:r>
              <w:t xml:space="preserve">  An exterior post light </w:t>
            </w:r>
            <w:r w:rsidR="00E8671C">
              <w:t>hot-wired</w:t>
            </w:r>
            <w:r>
              <w:t xml:space="preserve"> to a photo cell is to be installed in the front yard of each home; control switches are not permitted in the home.  Only Black post lamps are permitted.</w:t>
            </w:r>
          </w:p>
        </w:tc>
      </w:tr>
      <w:tr w:rsidR="00906599" w:rsidRPr="00820C9C" w14:paraId="4DFAC93F" w14:textId="77777777" w:rsidTr="00C06482">
        <w:tc>
          <w:tcPr>
            <w:tcW w:w="1309" w:type="dxa"/>
            <w:tcBorders>
              <w:top w:val="nil"/>
              <w:left w:val="nil"/>
              <w:bottom w:val="nil"/>
              <w:right w:val="nil"/>
            </w:tcBorders>
            <w:shd w:val="clear" w:color="auto" w:fill="auto"/>
          </w:tcPr>
          <w:p w14:paraId="3EDEBFE5" w14:textId="77777777" w:rsidR="00906599" w:rsidRPr="00820C9C" w:rsidRDefault="00906599" w:rsidP="00401FA0">
            <w:pPr>
              <w:jc w:val="right"/>
              <w:rPr>
                <w:sz w:val="10"/>
                <w:szCs w:val="10"/>
              </w:rPr>
            </w:pPr>
          </w:p>
        </w:tc>
        <w:tc>
          <w:tcPr>
            <w:tcW w:w="8969" w:type="dxa"/>
            <w:tcBorders>
              <w:top w:val="nil"/>
              <w:left w:val="nil"/>
              <w:bottom w:val="nil"/>
              <w:right w:val="nil"/>
            </w:tcBorders>
            <w:shd w:val="clear" w:color="auto" w:fill="auto"/>
          </w:tcPr>
          <w:p w14:paraId="02749813" w14:textId="77777777" w:rsidR="00906599" w:rsidRPr="00820C9C" w:rsidRDefault="00906599" w:rsidP="003266D7">
            <w:pPr>
              <w:jc w:val="both"/>
              <w:rPr>
                <w:sz w:val="10"/>
                <w:szCs w:val="10"/>
              </w:rPr>
            </w:pPr>
          </w:p>
        </w:tc>
      </w:tr>
      <w:tr w:rsidR="00C03BEB" w14:paraId="0744AEFA" w14:textId="77777777" w:rsidTr="00820C9C">
        <w:tc>
          <w:tcPr>
            <w:tcW w:w="1309" w:type="dxa"/>
            <w:tcBorders>
              <w:top w:val="nil"/>
              <w:left w:val="nil"/>
              <w:bottom w:val="nil"/>
              <w:right w:val="nil"/>
            </w:tcBorders>
          </w:tcPr>
          <w:p w14:paraId="29076682" w14:textId="77777777" w:rsidR="00C03BEB" w:rsidRDefault="006024CA" w:rsidP="00401FA0">
            <w:pPr>
              <w:jc w:val="right"/>
            </w:pPr>
            <w:r>
              <w:t>2.8.2</w:t>
            </w:r>
            <w:r w:rsidR="00CC0E76">
              <w:t>(a)</w:t>
            </w:r>
          </w:p>
        </w:tc>
        <w:tc>
          <w:tcPr>
            <w:tcW w:w="8969" w:type="dxa"/>
            <w:tcBorders>
              <w:top w:val="nil"/>
              <w:left w:val="nil"/>
              <w:bottom w:val="nil"/>
              <w:right w:val="nil"/>
            </w:tcBorders>
          </w:tcPr>
          <w:p w14:paraId="1BF453EF" w14:textId="77777777" w:rsidR="00C03BEB" w:rsidRDefault="006024CA" w:rsidP="0011179E">
            <w:pPr>
              <w:jc w:val="both"/>
            </w:pPr>
            <w:r w:rsidRPr="00BB240F">
              <w:rPr>
                <w:b/>
              </w:rPr>
              <w:t>Yard Fences:</w:t>
            </w:r>
            <w:r w:rsidR="00A57D0C">
              <w:t xml:space="preserve">  </w:t>
            </w:r>
            <w:r w:rsidR="00030F28">
              <w:t>For single family homes, i</w:t>
            </w:r>
            <w:r w:rsidR="00CC0E76">
              <w:t xml:space="preserve">n addition to unfinished treated wood or naturally decay resistant wood, </w:t>
            </w:r>
            <w:r w:rsidR="00E8671C">
              <w:t>R</w:t>
            </w:r>
            <w:r w:rsidR="00CC0E76">
              <w:t xml:space="preserve">ear </w:t>
            </w:r>
            <w:r w:rsidR="00E8671C">
              <w:t>Y</w:t>
            </w:r>
            <w:r w:rsidR="00CC0E76">
              <w:t xml:space="preserve">ard picket fences </w:t>
            </w:r>
            <w:r w:rsidR="004B7DAA">
              <w:t xml:space="preserve">may </w:t>
            </w:r>
            <w:r w:rsidR="00CC0E76">
              <w:t>be constructed of compo</w:t>
            </w:r>
            <w:r w:rsidR="00A57D0C">
              <w:t>site material, or black metal.</w:t>
            </w:r>
            <w:r w:rsidR="0011179E">
              <w:t xml:space="preserve"> </w:t>
            </w:r>
            <w:r w:rsidR="004B7DAA">
              <w:t>Wood f</w:t>
            </w:r>
            <w:r w:rsidR="00CC0E76">
              <w:t xml:space="preserve">ences may be stained with </w:t>
            </w:r>
            <w:r w:rsidR="00837EE4">
              <w:t xml:space="preserve">a semi-transparent stain in </w:t>
            </w:r>
            <w:r w:rsidR="00CC0E76">
              <w:t xml:space="preserve">light brown </w:t>
            </w:r>
            <w:r w:rsidR="00837EE4">
              <w:t>earth tones</w:t>
            </w:r>
            <w:r w:rsidR="00A57D0C">
              <w:t xml:space="preserve">. </w:t>
            </w:r>
            <w:r w:rsidR="004B7DAA">
              <w:t>Colors for composite fencing shall be light brown earth tones.  C</w:t>
            </w:r>
            <w:r w:rsidR="00CC0E76">
              <w:t xml:space="preserve">olors for fences must be approved by the </w:t>
            </w:r>
            <w:r w:rsidR="004B7DAA">
              <w:t xml:space="preserve">NCC or Modifications </w:t>
            </w:r>
            <w:r w:rsidR="00CC0E76">
              <w:t>Committee.</w:t>
            </w:r>
            <w:r w:rsidR="0011179E">
              <w:t xml:space="preserve"> For townhomes, fences shall be constructed of vinyl (PVC).</w:t>
            </w:r>
          </w:p>
        </w:tc>
      </w:tr>
      <w:tr w:rsidR="005D789A" w:rsidRPr="00820C9C" w14:paraId="0E6B1631" w14:textId="77777777" w:rsidTr="00820C9C">
        <w:tc>
          <w:tcPr>
            <w:tcW w:w="1309" w:type="dxa"/>
            <w:tcBorders>
              <w:top w:val="nil"/>
              <w:left w:val="nil"/>
              <w:bottom w:val="nil"/>
              <w:right w:val="nil"/>
            </w:tcBorders>
          </w:tcPr>
          <w:p w14:paraId="70F9544E" w14:textId="77777777" w:rsidR="005D789A" w:rsidRPr="00820C9C" w:rsidRDefault="005D789A" w:rsidP="00401FA0">
            <w:pPr>
              <w:jc w:val="right"/>
              <w:rPr>
                <w:sz w:val="10"/>
                <w:szCs w:val="10"/>
              </w:rPr>
            </w:pPr>
          </w:p>
        </w:tc>
        <w:tc>
          <w:tcPr>
            <w:tcW w:w="8969" w:type="dxa"/>
            <w:tcBorders>
              <w:top w:val="nil"/>
              <w:left w:val="nil"/>
              <w:bottom w:val="nil"/>
              <w:right w:val="nil"/>
            </w:tcBorders>
          </w:tcPr>
          <w:p w14:paraId="282429FA" w14:textId="77777777" w:rsidR="005D789A" w:rsidRPr="00820C9C" w:rsidRDefault="005D789A" w:rsidP="003266D7">
            <w:pPr>
              <w:jc w:val="both"/>
              <w:rPr>
                <w:sz w:val="10"/>
                <w:szCs w:val="10"/>
              </w:rPr>
            </w:pPr>
          </w:p>
        </w:tc>
      </w:tr>
      <w:tr w:rsidR="0029542D" w14:paraId="0A30C5B2" w14:textId="77777777" w:rsidTr="00820C9C">
        <w:tc>
          <w:tcPr>
            <w:tcW w:w="1309" w:type="dxa"/>
            <w:tcBorders>
              <w:top w:val="nil"/>
              <w:left w:val="nil"/>
              <w:bottom w:val="nil"/>
              <w:right w:val="nil"/>
            </w:tcBorders>
          </w:tcPr>
          <w:p w14:paraId="3D3F1C62" w14:textId="77777777" w:rsidR="0029542D" w:rsidRDefault="0029542D" w:rsidP="00401FA0">
            <w:pPr>
              <w:jc w:val="right"/>
            </w:pPr>
            <w:r>
              <w:t>2.8.2 (b)</w:t>
            </w:r>
          </w:p>
        </w:tc>
        <w:tc>
          <w:tcPr>
            <w:tcW w:w="8969" w:type="dxa"/>
            <w:tcBorders>
              <w:top w:val="nil"/>
              <w:left w:val="nil"/>
              <w:bottom w:val="nil"/>
              <w:right w:val="nil"/>
            </w:tcBorders>
          </w:tcPr>
          <w:p w14:paraId="3930B97D" w14:textId="77777777" w:rsidR="0029542D" w:rsidRPr="00E702E1" w:rsidRDefault="00107BD0">
            <w:pPr>
              <w:jc w:val="both"/>
              <w:rPr>
                <w:i/>
              </w:rPr>
            </w:pPr>
            <w:r>
              <w:rPr>
                <w:b/>
              </w:rPr>
              <w:t xml:space="preserve">Yard </w:t>
            </w:r>
            <w:r w:rsidR="0029542D">
              <w:rPr>
                <w:b/>
              </w:rPr>
              <w:t>Fenc</w:t>
            </w:r>
            <w:r>
              <w:rPr>
                <w:b/>
              </w:rPr>
              <w:t>e</w:t>
            </w:r>
            <w:r w:rsidR="0029542D">
              <w:rPr>
                <w:b/>
              </w:rPr>
              <w:t xml:space="preserve"> Location and Use</w:t>
            </w:r>
            <w:r w:rsidR="0029542D">
              <w:t xml:space="preserve">: For zero lot line homes, </w:t>
            </w:r>
            <w:r w:rsidR="00E702E1">
              <w:t>fencing may not be installed in the 8’ maintenance easement until construction is completed on the home(s) benefitted by the easement.  If fencing is desired to be installed prior to completion of the adjacent home, the fence may be constructed</w:t>
            </w:r>
            <w:r w:rsidR="0029542D" w:rsidRPr="0029542D">
              <w:t xml:space="preserve"> outside </w:t>
            </w:r>
            <w:r w:rsidR="00E702E1">
              <w:t xml:space="preserve">of the easement and may either remain outside of the easement or be </w:t>
            </w:r>
            <w:r w:rsidR="0029542D" w:rsidRPr="0029542D">
              <w:t xml:space="preserve">moved to property line after </w:t>
            </w:r>
            <w:r w:rsidR="00E702E1">
              <w:t xml:space="preserve">completion of </w:t>
            </w:r>
            <w:r w:rsidR="0029542D" w:rsidRPr="0029542D">
              <w:t>construction</w:t>
            </w:r>
            <w:r w:rsidR="00E702E1">
              <w:t xml:space="preserve"> of the adjacent home. </w:t>
            </w:r>
            <w:r w:rsidR="00E702E1">
              <w:rPr>
                <w:i/>
              </w:rPr>
              <w:t>(Revised July 2018)</w:t>
            </w:r>
          </w:p>
          <w:p w14:paraId="1D48BABE" w14:textId="77777777" w:rsidR="00E702E1" w:rsidRPr="00E702E1" w:rsidRDefault="00E702E1">
            <w:pPr>
              <w:jc w:val="both"/>
              <w:rPr>
                <w:sz w:val="10"/>
                <w:szCs w:val="10"/>
              </w:rPr>
            </w:pPr>
          </w:p>
        </w:tc>
      </w:tr>
      <w:tr w:rsidR="00C03BEB" w14:paraId="5E130790" w14:textId="77777777" w:rsidTr="00820C9C">
        <w:tc>
          <w:tcPr>
            <w:tcW w:w="1309" w:type="dxa"/>
            <w:tcBorders>
              <w:top w:val="nil"/>
              <w:left w:val="nil"/>
              <w:bottom w:val="nil"/>
              <w:right w:val="nil"/>
            </w:tcBorders>
          </w:tcPr>
          <w:p w14:paraId="0C1CF9C3" w14:textId="77777777" w:rsidR="00C03BEB" w:rsidRDefault="00CC0E76" w:rsidP="00401FA0">
            <w:pPr>
              <w:jc w:val="right"/>
            </w:pPr>
            <w:r>
              <w:t>2.8.3</w:t>
            </w:r>
            <w:r w:rsidR="005D789A">
              <w:t>(a)</w:t>
            </w:r>
          </w:p>
        </w:tc>
        <w:tc>
          <w:tcPr>
            <w:tcW w:w="8969" w:type="dxa"/>
            <w:tcBorders>
              <w:top w:val="nil"/>
              <w:left w:val="nil"/>
              <w:bottom w:val="nil"/>
              <w:right w:val="nil"/>
            </w:tcBorders>
          </w:tcPr>
          <w:p w14:paraId="4EA654E0" w14:textId="77777777" w:rsidR="00C03BEB" w:rsidRDefault="005D789A">
            <w:pPr>
              <w:jc w:val="both"/>
            </w:pPr>
            <w:r w:rsidRPr="00BB240F">
              <w:rPr>
                <w:b/>
              </w:rPr>
              <w:t>Privacy Fences:</w:t>
            </w:r>
            <w:r>
              <w:t xml:space="preserve">  </w:t>
            </w:r>
            <w:r w:rsidR="00030F28">
              <w:t>For single family homes, i</w:t>
            </w:r>
            <w:r>
              <w:t>n addition to unfinished treated wood or naturally decay resistant wood, rear yard privacy fences may be cons</w:t>
            </w:r>
            <w:r w:rsidR="00A57D0C">
              <w:t xml:space="preserve">tructed of composite material. </w:t>
            </w:r>
            <w:r>
              <w:t xml:space="preserve">Fences </w:t>
            </w:r>
            <w:r w:rsidR="00837EE4">
              <w:t>may be stained with a semi</w:t>
            </w:r>
            <w:r>
              <w:t>transparent stai</w:t>
            </w:r>
            <w:r w:rsidR="00A57D0C">
              <w:t xml:space="preserve">n in the light brown spectrum. </w:t>
            </w:r>
            <w:r w:rsidR="004B7DAA">
              <w:t>Colors for composite fencing shall be light brown earth tones.  C</w:t>
            </w:r>
            <w:r>
              <w:t xml:space="preserve">olors for fences must be approved by the </w:t>
            </w:r>
            <w:r w:rsidR="004B7DAA">
              <w:t xml:space="preserve">NCC or Modifications </w:t>
            </w:r>
            <w:r>
              <w:t>Committee</w:t>
            </w:r>
            <w:r w:rsidR="0011179E">
              <w:t xml:space="preserve">. </w:t>
            </w:r>
            <w:r w:rsidR="009421BE">
              <w:t xml:space="preserve">For townhomes, </w:t>
            </w:r>
            <w:r w:rsidR="00030F28">
              <w:t xml:space="preserve">color, material and design of </w:t>
            </w:r>
            <w:r w:rsidR="009421BE">
              <w:t xml:space="preserve">privacy fences </w:t>
            </w:r>
            <w:r w:rsidR="00030F28">
              <w:t xml:space="preserve">shall </w:t>
            </w:r>
            <w:r w:rsidR="009421BE">
              <w:t>match the screening installed by the builder.</w:t>
            </w:r>
          </w:p>
        </w:tc>
      </w:tr>
      <w:tr w:rsidR="00C03BEB" w14:paraId="209A2687" w14:textId="77777777" w:rsidTr="00820C9C">
        <w:tc>
          <w:tcPr>
            <w:tcW w:w="1309" w:type="dxa"/>
            <w:tcBorders>
              <w:top w:val="nil"/>
              <w:left w:val="nil"/>
              <w:bottom w:val="nil"/>
              <w:right w:val="nil"/>
            </w:tcBorders>
          </w:tcPr>
          <w:p w14:paraId="1B1618A0" w14:textId="77777777" w:rsidR="00C03BEB" w:rsidRDefault="005E5706">
            <w:pPr>
              <w:spacing w:before="120"/>
              <w:jc w:val="right"/>
            </w:pPr>
            <w:r>
              <w:t xml:space="preserve"> </w:t>
            </w:r>
            <w:r w:rsidR="006C62AB">
              <w:t>2.8.3</w:t>
            </w:r>
            <w:r>
              <w:t>(b)2</w:t>
            </w:r>
          </w:p>
        </w:tc>
        <w:tc>
          <w:tcPr>
            <w:tcW w:w="8969" w:type="dxa"/>
            <w:tcBorders>
              <w:top w:val="nil"/>
              <w:left w:val="nil"/>
              <w:bottom w:val="nil"/>
              <w:right w:val="nil"/>
            </w:tcBorders>
          </w:tcPr>
          <w:p w14:paraId="39BB6886" w14:textId="77777777" w:rsidR="00C03BEB" w:rsidRDefault="00107BD0">
            <w:pPr>
              <w:spacing w:before="120"/>
              <w:jc w:val="both"/>
            </w:pPr>
            <w:r>
              <w:rPr>
                <w:b/>
              </w:rPr>
              <w:t xml:space="preserve">Privacy Fence </w:t>
            </w:r>
            <w:r w:rsidR="005E5706" w:rsidRPr="00BB240F">
              <w:rPr>
                <w:b/>
              </w:rPr>
              <w:t>Location and Use:</w:t>
            </w:r>
            <w:r w:rsidR="005E5706">
              <w:t xml:space="preserve">  </w:t>
            </w:r>
            <w:r w:rsidR="00030F28">
              <w:t>For single family homes, p</w:t>
            </w:r>
            <w:r w:rsidR="006C62AB">
              <w:t>rivacy fencing may be installed a</w:t>
            </w:r>
            <w:r w:rsidR="005E5706">
              <w:t xml:space="preserve">long any property line that is adjacent to above ground power lines or that abuts a property which is not a part of Holloway with the understanding that should the adjacent property be annexed in </w:t>
            </w:r>
            <w:r w:rsidR="006C62AB">
              <w:t xml:space="preserve">to Wyndham Forest </w:t>
            </w:r>
            <w:r w:rsidR="005E5706">
              <w:t xml:space="preserve">as residential </w:t>
            </w:r>
            <w:r w:rsidR="00030F28">
              <w:t>L</w:t>
            </w:r>
            <w:r w:rsidR="005E5706">
              <w:t xml:space="preserve">ots, </w:t>
            </w:r>
            <w:r w:rsidR="00030F28">
              <w:t>C</w:t>
            </w:r>
            <w:r w:rsidR="005E5706">
              <w:t xml:space="preserve">ommon </w:t>
            </w:r>
            <w:r w:rsidR="00030F28">
              <w:t>A</w:t>
            </w:r>
            <w:r w:rsidR="005E5706">
              <w:t xml:space="preserve">reas or </w:t>
            </w:r>
            <w:r w:rsidR="005E5706">
              <w:lastRenderedPageBreak/>
              <w:t>amenities, the fence shall be converted to a picket fence.</w:t>
            </w:r>
            <w:r w:rsidR="006C62AB">
              <w:t xml:space="preserve">  </w:t>
            </w:r>
            <w:r w:rsidR="00030F28">
              <w:t xml:space="preserve">For townhomes, privacy fencing is allowed on all lots.  </w:t>
            </w:r>
            <w:r w:rsidR="006C62AB">
              <w:t>In no instance may privacy fencing extend past the rear plane of the house.</w:t>
            </w:r>
            <w:r w:rsidR="009421BE">
              <w:t xml:space="preserve"> </w:t>
            </w:r>
          </w:p>
          <w:p w14:paraId="65A5B192" w14:textId="77777777" w:rsidR="00107BD0" w:rsidRDefault="00107BD0" w:rsidP="00107BD0">
            <w:pPr>
              <w:spacing w:before="120"/>
              <w:jc w:val="both"/>
            </w:pPr>
            <w:r w:rsidRPr="00107BD0">
              <w:t xml:space="preserve">For zero lot line homes, fencing may not be installed in the 8’ maintenance easement until construction is completed on the home(s) benefitted by the easement.  If fencing is desired prior to completion of the adjacent home, the fence may be constructed outside of the easement and may either remain outside of the easement or </w:t>
            </w:r>
            <w:r>
              <w:t xml:space="preserve">may </w:t>
            </w:r>
            <w:r w:rsidRPr="00107BD0">
              <w:t xml:space="preserve">be moved to property line after completion of construction of the adjacent home. </w:t>
            </w:r>
            <w:del w:id="21" w:author="Amanda Jonas" w:date="2019-04-03T15:16:00Z">
              <w:r w:rsidRPr="00107BD0" w:rsidDel="007F2509">
                <w:delText>(Revised July 2018)</w:delText>
              </w:r>
            </w:del>
          </w:p>
        </w:tc>
      </w:tr>
      <w:tr w:rsidR="00C03BEB" w:rsidRPr="00820C9C" w14:paraId="1EB64DEE" w14:textId="77777777" w:rsidTr="00820C9C">
        <w:tc>
          <w:tcPr>
            <w:tcW w:w="1309" w:type="dxa"/>
            <w:tcBorders>
              <w:top w:val="nil"/>
              <w:left w:val="nil"/>
              <w:bottom w:val="nil"/>
              <w:right w:val="nil"/>
            </w:tcBorders>
          </w:tcPr>
          <w:p w14:paraId="54C4BF84" w14:textId="77777777" w:rsidR="00C03BEB" w:rsidRPr="00820C9C" w:rsidRDefault="00C03BEB" w:rsidP="00401FA0">
            <w:pPr>
              <w:jc w:val="right"/>
              <w:rPr>
                <w:sz w:val="10"/>
                <w:szCs w:val="10"/>
              </w:rPr>
            </w:pPr>
          </w:p>
        </w:tc>
        <w:tc>
          <w:tcPr>
            <w:tcW w:w="8969" w:type="dxa"/>
            <w:tcBorders>
              <w:top w:val="nil"/>
              <w:left w:val="nil"/>
              <w:bottom w:val="nil"/>
              <w:right w:val="nil"/>
            </w:tcBorders>
          </w:tcPr>
          <w:p w14:paraId="1AF406D1" w14:textId="77777777" w:rsidR="00C03BEB" w:rsidRPr="00820C9C" w:rsidRDefault="00C03BEB" w:rsidP="003266D7">
            <w:pPr>
              <w:jc w:val="both"/>
              <w:rPr>
                <w:sz w:val="10"/>
                <w:szCs w:val="10"/>
              </w:rPr>
            </w:pPr>
          </w:p>
        </w:tc>
      </w:tr>
      <w:tr w:rsidR="00C03BEB" w14:paraId="09509C65" w14:textId="77777777" w:rsidTr="00820C9C">
        <w:tc>
          <w:tcPr>
            <w:tcW w:w="1309" w:type="dxa"/>
            <w:tcBorders>
              <w:top w:val="nil"/>
              <w:left w:val="nil"/>
              <w:bottom w:val="nil"/>
              <w:right w:val="nil"/>
            </w:tcBorders>
          </w:tcPr>
          <w:p w14:paraId="52D85A4F" w14:textId="77777777" w:rsidR="00C03BEB" w:rsidRDefault="005E5706" w:rsidP="00401FA0">
            <w:pPr>
              <w:jc w:val="right"/>
            </w:pPr>
            <w:r>
              <w:t>3.1.2(a)</w:t>
            </w:r>
          </w:p>
        </w:tc>
        <w:tc>
          <w:tcPr>
            <w:tcW w:w="8969" w:type="dxa"/>
            <w:tcBorders>
              <w:top w:val="nil"/>
              <w:left w:val="nil"/>
              <w:bottom w:val="nil"/>
              <w:right w:val="nil"/>
            </w:tcBorders>
          </w:tcPr>
          <w:p w14:paraId="510D610A" w14:textId="77777777" w:rsidR="00C03BEB" w:rsidRDefault="005E5706">
            <w:pPr>
              <w:jc w:val="both"/>
            </w:pPr>
            <w:r w:rsidRPr="00BB240F">
              <w:rPr>
                <w:b/>
              </w:rPr>
              <w:t>Minimum Floor Areas:</w:t>
            </w:r>
            <w:r>
              <w:t xml:space="preserve">  The minimum finished floor area in any home in Holloway shall </w:t>
            </w:r>
            <w:r w:rsidR="000C151D">
              <w:t>comply with the applicable proffers</w:t>
            </w:r>
            <w:r w:rsidR="00B10FDD">
              <w:t xml:space="preserve"> for each section</w:t>
            </w:r>
            <w:r w:rsidR="000C151D">
              <w:t>.</w:t>
            </w:r>
          </w:p>
        </w:tc>
      </w:tr>
      <w:tr w:rsidR="00C03BEB" w:rsidRPr="00820C9C" w14:paraId="309673FC" w14:textId="77777777" w:rsidTr="00820C9C">
        <w:tc>
          <w:tcPr>
            <w:tcW w:w="1309" w:type="dxa"/>
            <w:tcBorders>
              <w:top w:val="nil"/>
              <w:left w:val="nil"/>
              <w:bottom w:val="nil"/>
              <w:right w:val="nil"/>
            </w:tcBorders>
          </w:tcPr>
          <w:p w14:paraId="748C8769" w14:textId="77777777" w:rsidR="00C03BEB" w:rsidRPr="00820C9C" w:rsidRDefault="00C03BEB" w:rsidP="00401FA0">
            <w:pPr>
              <w:jc w:val="right"/>
              <w:rPr>
                <w:sz w:val="10"/>
                <w:szCs w:val="10"/>
              </w:rPr>
            </w:pPr>
          </w:p>
        </w:tc>
        <w:tc>
          <w:tcPr>
            <w:tcW w:w="8969" w:type="dxa"/>
            <w:tcBorders>
              <w:top w:val="nil"/>
              <w:left w:val="nil"/>
              <w:bottom w:val="nil"/>
              <w:right w:val="nil"/>
            </w:tcBorders>
          </w:tcPr>
          <w:p w14:paraId="4E33B43D" w14:textId="77777777" w:rsidR="00C03BEB" w:rsidRPr="00820C9C" w:rsidRDefault="00C03BEB" w:rsidP="003266D7">
            <w:pPr>
              <w:jc w:val="both"/>
              <w:rPr>
                <w:sz w:val="10"/>
                <w:szCs w:val="10"/>
              </w:rPr>
            </w:pPr>
          </w:p>
        </w:tc>
      </w:tr>
      <w:tr w:rsidR="00C03BEB" w14:paraId="23385644" w14:textId="77777777" w:rsidTr="00820C9C">
        <w:tc>
          <w:tcPr>
            <w:tcW w:w="1309" w:type="dxa"/>
            <w:tcBorders>
              <w:top w:val="nil"/>
              <w:left w:val="nil"/>
              <w:bottom w:val="nil"/>
              <w:right w:val="nil"/>
            </w:tcBorders>
          </w:tcPr>
          <w:p w14:paraId="16EC4CA3" w14:textId="77777777" w:rsidR="00C03BEB" w:rsidRDefault="005E5706" w:rsidP="00401FA0">
            <w:pPr>
              <w:jc w:val="right"/>
            </w:pPr>
            <w:r>
              <w:t>3.1.6</w:t>
            </w:r>
          </w:p>
        </w:tc>
        <w:tc>
          <w:tcPr>
            <w:tcW w:w="8969" w:type="dxa"/>
            <w:tcBorders>
              <w:top w:val="nil"/>
              <w:left w:val="nil"/>
              <w:bottom w:val="nil"/>
              <w:right w:val="nil"/>
            </w:tcBorders>
          </w:tcPr>
          <w:p w14:paraId="0244C4A3" w14:textId="77777777" w:rsidR="00C03BEB" w:rsidRDefault="005E5706">
            <w:pPr>
              <w:jc w:val="both"/>
            </w:pPr>
            <w:r w:rsidRPr="00BB240F">
              <w:rPr>
                <w:b/>
              </w:rPr>
              <w:t>Garages:</w:t>
            </w:r>
            <w:r>
              <w:t xml:space="preserve">  Attached garages shall be integrated into the overall de</w:t>
            </w:r>
            <w:r w:rsidR="00A57D0C">
              <w:t xml:space="preserve">sign and massing of the house. </w:t>
            </w:r>
            <w:r>
              <w:t xml:space="preserve">Front, side and rear entry </w:t>
            </w:r>
            <w:r w:rsidR="006C62AB">
              <w:t xml:space="preserve">garages </w:t>
            </w:r>
            <w:r>
              <w:t xml:space="preserve">are permitted.  All </w:t>
            </w:r>
            <w:proofErr w:type="gramStart"/>
            <w:r w:rsidR="000C151D">
              <w:t>single family</w:t>
            </w:r>
            <w:proofErr w:type="gramEnd"/>
            <w:r w:rsidR="000C151D">
              <w:t xml:space="preserve"> </w:t>
            </w:r>
            <w:r>
              <w:t>homes shall have</w:t>
            </w:r>
            <w:r w:rsidR="00030F28">
              <w:t xml:space="preserve"> at least</w:t>
            </w:r>
            <w:r>
              <w:t xml:space="preserve"> a two (2) car garage.</w:t>
            </w:r>
            <w:r w:rsidR="000C151D">
              <w:t xml:space="preserve"> All townhomes shall have</w:t>
            </w:r>
            <w:r w:rsidR="00030F28">
              <w:t xml:space="preserve"> at </w:t>
            </w:r>
            <w:r w:rsidR="00E8671C">
              <w:t>least a</w:t>
            </w:r>
            <w:r w:rsidR="000C151D">
              <w:t xml:space="preserve"> one (1) car garage</w:t>
            </w:r>
            <w:r w:rsidR="00605F9F">
              <w:t xml:space="preserve">. </w:t>
            </w:r>
            <w:r w:rsidR="00030F28">
              <w:t>See 3.2.5(f) for restrictions on garage doors.</w:t>
            </w:r>
          </w:p>
        </w:tc>
      </w:tr>
      <w:tr w:rsidR="00C03BEB" w:rsidRPr="00820C9C" w14:paraId="6B09379C" w14:textId="77777777" w:rsidTr="00820C9C">
        <w:tc>
          <w:tcPr>
            <w:tcW w:w="1309" w:type="dxa"/>
            <w:tcBorders>
              <w:top w:val="nil"/>
              <w:left w:val="nil"/>
              <w:bottom w:val="nil"/>
              <w:right w:val="nil"/>
            </w:tcBorders>
          </w:tcPr>
          <w:p w14:paraId="43523942" w14:textId="77777777" w:rsidR="00C03BEB" w:rsidRPr="00820C9C" w:rsidRDefault="00C03BEB" w:rsidP="00401FA0">
            <w:pPr>
              <w:jc w:val="right"/>
              <w:rPr>
                <w:sz w:val="10"/>
                <w:szCs w:val="10"/>
              </w:rPr>
            </w:pPr>
          </w:p>
        </w:tc>
        <w:tc>
          <w:tcPr>
            <w:tcW w:w="8969" w:type="dxa"/>
            <w:tcBorders>
              <w:top w:val="nil"/>
              <w:left w:val="nil"/>
              <w:bottom w:val="nil"/>
              <w:right w:val="nil"/>
            </w:tcBorders>
          </w:tcPr>
          <w:p w14:paraId="446B7F8E" w14:textId="77777777" w:rsidR="00C03BEB" w:rsidRPr="00820C9C" w:rsidRDefault="00C03BEB" w:rsidP="003266D7">
            <w:pPr>
              <w:jc w:val="both"/>
              <w:rPr>
                <w:sz w:val="10"/>
                <w:szCs w:val="10"/>
              </w:rPr>
            </w:pPr>
          </w:p>
        </w:tc>
      </w:tr>
      <w:tr w:rsidR="005E5706" w14:paraId="78B106EC" w14:textId="77777777" w:rsidTr="00820C9C">
        <w:tc>
          <w:tcPr>
            <w:tcW w:w="1309" w:type="dxa"/>
            <w:tcBorders>
              <w:top w:val="nil"/>
              <w:left w:val="nil"/>
              <w:bottom w:val="nil"/>
              <w:right w:val="nil"/>
            </w:tcBorders>
          </w:tcPr>
          <w:p w14:paraId="5BA75162" w14:textId="77777777" w:rsidR="005E5706" w:rsidRDefault="003234DF" w:rsidP="00401FA0">
            <w:pPr>
              <w:jc w:val="right"/>
            </w:pPr>
            <w:r>
              <w:t>3.2.1</w:t>
            </w:r>
          </w:p>
        </w:tc>
        <w:tc>
          <w:tcPr>
            <w:tcW w:w="8969" w:type="dxa"/>
            <w:tcBorders>
              <w:top w:val="nil"/>
              <w:left w:val="nil"/>
              <w:bottom w:val="nil"/>
              <w:right w:val="nil"/>
            </w:tcBorders>
          </w:tcPr>
          <w:p w14:paraId="3CEA043A" w14:textId="77777777" w:rsidR="005E5706" w:rsidRDefault="003234DF" w:rsidP="003266D7">
            <w:pPr>
              <w:jc w:val="both"/>
            </w:pPr>
            <w:r w:rsidRPr="00004541">
              <w:rPr>
                <w:b/>
              </w:rPr>
              <w:t>Foundations and Masonry:</w:t>
            </w:r>
            <w:r>
              <w:t xml:space="preserve">  All homes shall be constructed on a crawl space with brick or stone foundations on all exterior sides.</w:t>
            </w:r>
          </w:p>
        </w:tc>
      </w:tr>
      <w:tr w:rsidR="005E5706" w14:paraId="5FBBA3B7" w14:textId="77777777" w:rsidTr="00820C9C">
        <w:tc>
          <w:tcPr>
            <w:tcW w:w="1309" w:type="dxa"/>
            <w:tcBorders>
              <w:top w:val="nil"/>
              <w:left w:val="nil"/>
              <w:bottom w:val="nil"/>
              <w:right w:val="nil"/>
            </w:tcBorders>
          </w:tcPr>
          <w:p w14:paraId="3A63947B" w14:textId="77777777" w:rsidR="005E5706" w:rsidRDefault="006C62AB" w:rsidP="00820C9C">
            <w:pPr>
              <w:spacing w:before="120"/>
              <w:jc w:val="right"/>
            </w:pPr>
            <w:r>
              <w:t>3.2.1</w:t>
            </w:r>
            <w:r w:rsidR="004C32FA">
              <w:t>(c)</w:t>
            </w:r>
          </w:p>
        </w:tc>
        <w:tc>
          <w:tcPr>
            <w:tcW w:w="8969" w:type="dxa"/>
            <w:tcBorders>
              <w:top w:val="nil"/>
              <w:left w:val="nil"/>
              <w:bottom w:val="nil"/>
              <w:right w:val="nil"/>
            </w:tcBorders>
          </w:tcPr>
          <w:p w14:paraId="1943F932" w14:textId="77777777" w:rsidR="005E5706" w:rsidRDefault="006C62AB" w:rsidP="00820C9C">
            <w:pPr>
              <w:spacing w:before="120"/>
              <w:jc w:val="both"/>
            </w:pPr>
            <w:r>
              <w:rPr>
                <w:b/>
              </w:rPr>
              <w:t xml:space="preserve">Foundation Vents: </w:t>
            </w:r>
            <w:r w:rsidR="004C32FA">
              <w:t>Decorative foundation vents are not required.</w:t>
            </w:r>
          </w:p>
        </w:tc>
      </w:tr>
      <w:tr w:rsidR="00DC3A2F" w14:paraId="579364E5" w14:textId="77777777" w:rsidTr="00820C9C">
        <w:tc>
          <w:tcPr>
            <w:tcW w:w="1309" w:type="dxa"/>
            <w:tcBorders>
              <w:top w:val="nil"/>
              <w:left w:val="nil"/>
              <w:bottom w:val="nil"/>
              <w:right w:val="nil"/>
            </w:tcBorders>
          </w:tcPr>
          <w:p w14:paraId="3C84984B" w14:textId="77777777" w:rsidR="00DC3A2F" w:rsidRPr="00657752" w:rsidRDefault="006C62AB" w:rsidP="00820C9C">
            <w:pPr>
              <w:spacing w:before="120"/>
              <w:jc w:val="right"/>
            </w:pPr>
            <w:r w:rsidRPr="00657752">
              <w:t>3.2.1</w:t>
            </w:r>
            <w:r w:rsidR="00DC3A2F" w:rsidRPr="00657752">
              <w:t>(e)</w:t>
            </w:r>
          </w:p>
        </w:tc>
        <w:tc>
          <w:tcPr>
            <w:tcW w:w="8969" w:type="dxa"/>
            <w:tcBorders>
              <w:top w:val="nil"/>
              <w:left w:val="nil"/>
              <w:bottom w:val="nil"/>
              <w:right w:val="nil"/>
            </w:tcBorders>
          </w:tcPr>
          <w:p w14:paraId="45D355E7" w14:textId="77777777" w:rsidR="00DC3A2F" w:rsidRPr="00657752" w:rsidRDefault="00DC3A2F" w:rsidP="008C221F">
            <w:pPr>
              <w:spacing w:before="120"/>
              <w:jc w:val="both"/>
            </w:pPr>
            <w:r w:rsidRPr="00657752">
              <w:rPr>
                <w:b/>
              </w:rPr>
              <w:t>Cantilevering</w:t>
            </w:r>
            <w:r w:rsidRPr="00657752">
              <w:t>:  There shall be no cantilevering of any architectural feature on the first floor.</w:t>
            </w:r>
            <w:r w:rsidR="006C62AB" w:rsidRPr="00657752">
              <w:t xml:space="preserve">  </w:t>
            </w:r>
            <w:r w:rsidR="00657752">
              <w:t>Items on the second floor such as balconies, decks, box or bay-type windows may be cantilevered, but shall include decorative corbels.</w:t>
            </w:r>
          </w:p>
        </w:tc>
      </w:tr>
      <w:tr w:rsidR="005E5706" w:rsidRPr="00820C9C" w14:paraId="7F96483C" w14:textId="77777777" w:rsidTr="00820C9C">
        <w:tc>
          <w:tcPr>
            <w:tcW w:w="1309" w:type="dxa"/>
            <w:tcBorders>
              <w:top w:val="nil"/>
              <w:left w:val="nil"/>
              <w:bottom w:val="nil"/>
              <w:right w:val="nil"/>
            </w:tcBorders>
          </w:tcPr>
          <w:p w14:paraId="4C928732" w14:textId="77777777" w:rsidR="005E5706" w:rsidRPr="00820C9C" w:rsidRDefault="005E5706" w:rsidP="00401FA0">
            <w:pPr>
              <w:jc w:val="right"/>
              <w:rPr>
                <w:sz w:val="10"/>
                <w:szCs w:val="10"/>
              </w:rPr>
            </w:pPr>
          </w:p>
        </w:tc>
        <w:tc>
          <w:tcPr>
            <w:tcW w:w="8969" w:type="dxa"/>
            <w:tcBorders>
              <w:top w:val="nil"/>
              <w:left w:val="nil"/>
              <w:bottom w:val="nil"/>
              <w:right w:val="nil"/>
            </w:tcBorders>
          </w:tcPr>
          <w:p w14:paraId="2C59797C" w14:textId="77777777" w:rsidR="005E5706" w:rsidRPr="00820C9C" w:rsidRDefault="005E5706" w:rsidP="003266D7">
            <w:pPr>
              <w:jc w:val="both"/>
              <w:rPr>
                <w:sz w:val="10"/>
                <w:szCs w:val="10"/>
              </w:rPr>
            </w:pPr>
          </w:p>
        </w:tc>
      </w:tr>
      <w:tr w:rsidR="005E5706" w14:paraId="0942CC16" w14:textId="77777777" w:rsidTr="00820C9C">
        <w:tc>
          <w:tcPr>
            <w:tcW w:w="1309" w:type="dxa"/>
            <w:tcBorders>
              <w:top w:val="nil"/>
              <w:left w:val="nil"/>
              <w:bottom w:val="nil"/>
              <w:right w:val="nil"/>
            </w:tcBorders>
          </w:tcPr>
          <w:p w14:paraId="435E1CDC" w14:textId="77777777" w:rsidR="005E5706" w:rsidRDefault="004C32FA">
            <w:pPr>
              <w:jc w:val="right"/>
            </w:pPr>
            <w:r>
              <w:t>3.2.3(a)</w:t>
            </w:r>
          </w:p>
        </w:tc>
        <w:tc>
          <w:tcPr>
            <w:tcW w:w="8969" w:type="dxa"/>
            <w:tcBorders>
              <w:top w:val="nil"/>
              <w:left w:val="nil"/>
              <w:bottom w:val="nil"/>
              <w:right w:val="nil"/>
            </w:tcBorders>
          </w:tcPr>
          <w:p w14:paraId="0C85EF87" w14:textId="77777777" w:rsidR="005E5706" w:rsidRDefault="004C32FA">
            <w:pPr>
              <w:jc w:val="both"/>
            </w:pPr>
            <w:r w:rsidRPr="00BB240F">
              <w:rPr>
                <w:b/>
              </w:rPr>
              <w:t>All Facades:</w:t>
            </w:r>
            <w:r>
              <w:t xml:space="preserve">  Facades shall be brick, stone, cultured stone, cementitious siding, engineered wood or a c</w:t>
            </w:r>
            <w:r w:rsidR="00A57D0C">
              <w:t xml:space="preserve">ombination of these materials. </w:t>
            </w:r>
            <w:r w:rsidR="008505D3">
              <w:t xml:space="preserve">Vinyl siding is not </w:t>
            </w:r>
            <w:r w:rsidR="00030F28">
              <w:t xml:space="preserve">permitted </w:t>
            </w:r>
            <w:r w:rsidR="008505D3">
              <w:t xml:space="preserve">in Holloway.  </w:t>
            </w:r>
          </w:p>
        </w:tc>
      </w:tr>
      <w:tr w:rsidR="005E5706" w:rsidRPr="00820C9C" w14:paraId="395217CA" w14:textId="77777777" w:rsidTr="00820C9C">
        <w:tc>
          <w:tcPr>
            <w:tcW w:w="1309" w:type="dxa"/>
            <w:tcBorders>
              <w:top w:val="nil"/>
              <w:left w:val="nil"/>
              <w:bottom w:val="nil"/>
              <w:right w:val="nil"/>
            </w:tcBorders>
          </w:tcPr>
          <w:p w14:paraId="629C2AC0" w14:textId="77777777" w:rsidR="005E5706" w:rsidRPr="00820C9C" w:rsidRDefault="005E5706" w:rsidP="00401FA0">
            <w:pPr>
              <w:jc w:val="right"/>
              <w:rPr>
                <w:sz w:val="10"/>
                <w:szCs w:val="10"/>
              </w:rPr>
            </w:pPr>
          </w:p>
        </w:tc>
        <w:tc>
          <w:tcPr>
            <w:tcW w:w="8969" w:type="dxa"/>
            <w:tcBorders>
              <w:top w:val="nil"/>
              <w:left w:val="nil"/>
              <w:bottom w:val="nil"/>
              <w:right w:val="nil"/>
            </w:tcBorders>
          </w:tcPr>
          <w:p w14:paraId="1C2101E3" w14:textId="77777777" w:rsidR="005E5706" w:rsidRPr="00820C9C" w:rsidRDefault="005E5706" w:rsidP="003266D7">
            <w:pPr>
              <w:jc w:val="both"/>
              <w:rPr>
                <w:sz w:val="10"/>
                <w:szCs w:val="10"/>
              </w:rPr>
            </w:pPr>
          </w:p>
        </w:tc>
      </w:tr>
      <w:tr w:rsidR="009F2889" w:rsidRPr="00820C9C" w14:paraId="211AD404" w14:textId="77777777" w:rsidTr="00820C9C">
        <w:tc>
          <w:tcPr>
            <w:tcW w:w="1309" w:type="dxa"/>
            <w:tcBorders>
              <w:top w:val="nil"/>
              <w:left w:val="nil"/>
              <w:bottom w:val="nil"/>
              <w:right w:val="nil"/>
            </w:tcBorders>
          </w:tcPr>
          <w:p w14:paraId="1D676E50" w14:textId="77777777" w:rsidR="009F2889" w:rsidRPr="00C06482" w:rsidRDefault="009F2889" w:rsidP="00401FA0">
            <w:pPr>
              <w:jc w:val="right"/>
            </w:pPr>
            <w:r>
              <w:t>3.2.5(a)</w:t>
            </w:r>
          </w:p>
        </w:tc>
        <w:tc>
          <w:tcPr>
            <w:tcW w:w="8969" w:type="dxa"/>
            <w:tcBorders>
              <w:top w:val="nil"/>
              <w:left w:val="nil"/>
              <w:bottom w:val="nil"/>
              <w:right w:val="nil"/>
            </w:tcBorders>
          </w:tcPr>
          <w:p w14:paraId="23FFA2F2" w14:textId="77777777" w:rsidR="009F2889" w:rsidRPr="00C06482" w:rsidRDefault="009F2889" w:rsidP="00B10FDD">
            <w:pPr>
              <w:jc w:val="both"/>
            </w:pPr>
            <w:r>
              <w:rPr>
                <w:b/>
              </w:rPr>
              <w:t>Windows:</w:t>
            </w:r>
            <w:r>
              <w:t xml:space="preserve"> A minimum of 2 full size windows is required on each </w:t>
            </w:r>
            <w:r w:rsidR="000C151D">
              <w:t>side elevation</w:t>
            </w:r>
            <w:r>
              <w:t>.</w:t>
            </w:r>
            <w:r w:rsidR="0011179E">
              <w:t xml:space="preserve"> All townhome windows shall have wide trim.</w:t>
            </w:r>
          </w:p>
        </w:tc>
      </w:tr>
      <w:tr w:rsidR="009F2889" w:rsidRPr="00820C9C" w14:paraId="282469A7" w14:textId="77777777" w:rsidTr="00820C9C">
        <w:tc>
          <w:tcPr>
            <w:tcW w:w="1309" w:type="dxa"/>
            <w:tcBorders>
              <w:top w:val="nil"/>
              <w:left w:val="nil"/>
              <w:bottom w:val="nil"/>
              <w:right w:val="nil"/>
            </w:tcBorders>
          </w:tcPr>
          <w:p w14:paraId="1D44567A" w14:textId="77777777" w:rsidR="009F2889" w:rsidRPr="00820C9C" w:rsidRDefault="009F2889" w:rsidP="00401FA0">
            <w:pPr>
              <w:jc w:val="right"/>
              <w:rPr>
                <w:sz w:val="10"/>
                <w:szCs w:val="10"/>
              </w:rPr>
            </w:pPr>
          </w:p>
        </w:tc>
        <w:tc>
          <w:tcPr>
            <w:tcW w:w="8969" w:type="dxa"/>
            <w:tcBorders>
              <w:top w:val="nil"/>
              <w:left w:val="nil"/>
              <w:bottom w:val="nil"/>
              <w:right w:val="nil"/>
            </w:tcBorders>
          </w:tcPr>
          <w:p w14:paraId="61B64290" w14:textId="77777777" w:rsidR="009F2889" w:rsidRPr="00820C9C" w:rsidRDefault="009F2889" w:rsidP="003266D7">
            <w:pPr>
              <w:jc w:val="both"/>
              <w:rPr>
                <w:sz w:val="10"/>
                <w:szCs w:val="10"/>
              </w:rPr>
            </w:pPr>
          </w:p>
        </w:tc>
      </w:tr>
      <w:tr w:rsidR="005E5706" w14:paraId="7E5D006A" w14:textId="77777777" w:rsidTr="00820C9C">
        <w:tc>
          <w:tcPr>
            <w:tcW w:w="1309" w:type="dxa"/>
            <w:tcBorders>
              <w:top w:val="nil"/>
              <w:left w:val="nil"/>
              <w:bottom w:val="nil"/>
              <w:right w:val="nil"/>
            </w:tcBorders>
          </w:tcPr>
          <w:p w14:paraId="17F5EF42" w14:textId="77777777" w:rsidR="005E5706" w:rsidRDefault="00FA19E5">
            <w:pPr>
              <w:jc w:val="right"/>
            </w:pPr>
            <w:r>
              <w:t>3.2.5(f)</w:t>
            </w:r>
          </w:p>
        </w:tc>
        <w:tc>
          <w:tcPr>
            <w:tcW w:w="8969" w:type="dxa"/>
            <w:tcBorders>
              <w:top w:val="nil"/>
              <w:left w:val="nil"/>
              <w:bottom w:val="nil"/>
              <w:right w:val="nil"/>
            </w:tcBorders>
          </w:tcPr>
          <w:p w14:paraId="50E8644F" w14:textId="77777777" w:rsidR="005E5706" w:rsidRDefault="00FA19E5">
            <w:pPr>
              <w:jc w:val="both"/>
            </w:pPr>
            <w:r w:rsidRPr="00BB240F">
              <w:rPr>
                <w:b/>
              </w:rPr>
              <w:t>Garage Doors:</w:t>
            </w:r>
            <w:r>
              <w:t xml:space="preserve">  Garage door detailing shall be consistent with the architectural style of the house and </w:t>
            </w:r>
            <w:r w:rsidRPr="00FA19E5">
              <w:t>shall have, at a minimum, one architectural detail including, but not limited to: windows, carriage door handles, exposed hinges or accent columns</w:t>
            </w:r>
            <w:r w:rsidR="00A57D0C">
              <w:t xml:space="preserve">. </w:t>
            </w:r>
            <w:r>
              <w:t>Metal garage doors shall have the ap</w:t>
            </w:r>
            <w:r w:rsidR="00A57D0C">
              <w:t xml:space="preserve">pearance of wood garage doors. </w:t>
            </w:r>
            <w:r>
              <w:t>The NCC</w:t>
            </w:r>
            <w:r w:rsidR="008505D3">
              <w:t xml:space="preserve"> </w:t>
            </w:r>
            <w:r w:rsidR="00030F28">
              <w:t xml:space="preserve">and Modification Committee </w:t>
            </w:r>
            <w:r w:rsidR="008505D3">
              <w:t>reserve the right to</w:t>
            </w:r>
            <w:r>
              <w:t xml:space="preserve"> reject doors that do not meet this standard.</w:t>
            </w:r>
          </w:p>
        </w:tc>
      </w:tr>
      <w:tr w:rsidR="005E5706" w:rsidRPr="00820C9C" w14:paraId="79E5C703" w14:textId="77777777" w:rsidTr="00820C9C">
        <w:tc>
          <w:tcPr>
            <w:tcW w:w="1309" w:type="dxa"/>
            <w:tcBorders>
              <w:top w:val="nil"/>
              <w:left w:val="nil"/>
              <w:bottom w:val="nil"/>
              <w:right w:val="nil"/>
            </w:tcBorders>
          </w:tcPr>
          <w:p w14:paraId="50E5DAEB" w14:textId="77777777" w:rsidR="005E5706" w:rsidRPr="00820C9C" w:rsidRDefault="005E5706" w:rsidP="00401FA0">
            <w:pPr>
              <w:jc w:val="right"/>
              <w:rPr>
                <w:sz w:val="10"/>
                <w:szCs w:val="10"/>
              </w:rPr>
            </w:pPr>
          </w:p>
        </w:tc>
        <w:tc>
          <w:tcPr>
            <w:tcW w:w="8969" w:type="dxa"/>
            <w:tcBorders>
              <w:top w:val="nil"/>
              <w:left w:val="nil"/>
              <w:bottom w:val="nil"/>
              <w:right w:val="nil"/>
            </w:tcBorders>
          </w:tcPr>
          <w:p w14:paraId="1D0C3F51" w14:textId="77777777" w:rsidR="005E5706" w:rsidRPr="00820C9C" w:rsidRDefault="005E5706" w:rsidP="003266D7">
            <w:pPr>
              <w:jc w:val="both"/>
              <w:rPr>
                <w:sz w:val="10"/>
                <w:szCs w:val="10"/>
              </w:rPr>
            </w:pPr>
          </w:p>
        </w:tc>
      </w:tr>
      <w:tr w:rsidR="005E5706" w14:paraId="7F79088A" w14:textId="77777777" w:rsidTr="00820C9C">
        <w:tc>
          <w:tcPr>
            <w:tcW w:w="1309" w:type="dxa"/>
            <w:tcBorders>
              <w:top w:val="nil"/>
              <w:left w:val="nil"/>
              <w:bottom w:val="nil"/>
              <w:right w:val="nil"/>
            </w:tcBorders>
          </w:tcPr>
          <w:p w14:paraId="7F10ADF4" w14:textId="77777777" w:rsidR="005E5706" w:rsidRDefault="00FA19E5">
            <w:pPr>
              <w:jc w:val="right"/>
            </w:pPr>
            <w:r>
              <w:t>3.2.5 (g)</w:t>
            </w:r>
            <w:r w:rsidR="00DC3A2F">
              <w:t>3</w:t>
            </w:r>
          </w:p>
        </w:tc>
        <w:tc>
          <w:tcPr>
            <w:tcW w:w="8969" w:type="dxa"/>
            <w:tcBorders>
              <w:top w:val="nil"/>
              <w:left w:val="nil"/>
              <w:bottom w:val="nil"/>
              <w:right w:val="nil"/>
            </w:tcBorders>
          </w:tcPr>
          <w:p w14:paraId="3DEE7130" w14:textId="77777777" w:rsidR="005E5706" w:rsidRDefault="00DC3A2F">
            <w:pPr>
              <w:jc w:val="both"/>
            </w:pPr>
            <w:r w:rsidRPr="00BB240F">
              <w:rPr>
                <w:b/>
              </w:rPr>
              <w:t>Bay Windows:</w:t>
            </w:r>
            <w:r>
              <w:t xml:space="preserve">  Box or </w:t>
            </w:r>
            <w:r w:rsidR="00030F28">
              <w:t>b</w:t>
            </w:r>
            <w:r>
              <w:t xml:space="preserve">ay windows </w:t>
            </w:r>
            <w:r w:rsidR="008505D3">
              <w:t xml:space="preserve">on the first floor of the home must have a foundation to match the house foundation.  Box or </w:t>
            </w:r>
            <w:r w:rsidR="00030F28">
              <w:t>b</w:t>
            </w:r>
            <w:r w:rsidR="008505D3">
              <w:t xml:space="preserve">ay windows on the second floor </w:t>
            </w:r>
            <w:r>
              <w:t>may be cantilevered</w:t>
            </w:r>
            <w:r w:rsidR="008505D3">
              <w:t>.  Decorative corbels are required on any cantilevered box or bay window.</w:t>
            </w:r>
          </w:p>
        </w:tc>
      </w:tr>
      <w:tr w:rsidR="005E5706" w:rsidRPr="00820C9C" w14:paraId="106D6269" w14:textId="77777777" w:rsidTr="00820C9C">
        <w:tc>
          <w:tcPr>
            <w:tcW w:w="1309" w:type="dxa"/>
            <w:tcBorders>
              <w:top w:val="nil"/>
              <w:left w:val="nil"/>
              <w:bottom w:val="nil"/>
              <w:right w:val="nil"/>
            </w:tcBorders>
          </w:tcPr>
          <w:p w14:paraId="6149889F" w14:textId="77777777" w:rsidR="005E5706" w:rsidRPr="00820C9C" w:rsidRDefault="005E5706" w:rsidP="00401FA0">
            <w:pPr>
              <w:jc w:val="right"/>
              <w:rPr>
                <w:sz w:val="10"/>
                <w:szCs w:val="10"/>
              </w:rPr>
            </w:pPr>
          </w:p>
        </w:tc>
        <w:tc>
          <w:tcPr>
            <w:tcW w:w="8969" w:type="dxa"/>
            <w:tcBorders>
              <w:top w:val="nil"/>
              <w:left w:val="nil"/>
              <w:bottom w:val="nil"/>
              <w:right w:val="nil"/>
            </w:tcBorders>
          </w:tcPr>
          <w:p w14:paraId="5D0B2A94" w14:textId="77777777" w:rsidR="005E5706" w:rsidRPr="00820C9C" w:rsidRDefault="005E5706" w:rsidP="003266D7">
            <w:pPr>
              <w:jc w:val="both"/>
              <w:rPr>
                <w:sz w:val="10"/>
                <w:szCs w:val="10"/>
              </w:rPr>
            </w:pPr>
          </w:p>
        </w:tc>
      </w:tr>
      <w:tr w:rsidR="005E5706" w14:paraId="3C3D76BE" w14:textId="77777777" w:rsidTr="00820C9C">
        <w:tc>
          <w:tcPr>
            <w:tcW w:w="1309" w:type="dxa"/>
            <w:tcBorders>
              <w:top w:val="nil"/>
              <w:left w:val="nil"/>
              <w:bottom w:val="nil"/>
              <w:right w:val="nil"/>
            </w:tcBorders>
          </w:tcPr>
          <w:p w14:paraId="4F65062C" w14:textId="77777777" w:rsidR="005E5706" w:rsidRDefault="00DC3A2F" w:rsidP="00401FA0">
            <w:pPr>
              <w:jc w:val="right"/>
            </w:pPr>
            <w:r>
              <w:t>3.2.7</w:t>
            </w:r>
            <w:r w:rsidR="00DB3739">
              <w:t xml:space="preserve"> (b)</w:t>
            </w:r>
          </w:p>
        </w:tc>
        <w:tc>
          <w:tcPr>
            <w:tcW w:w="8969" w:type="dxa"/>
            <w:tcBorders>
              <w:top w:val="nil"/>
              <w:left w:val="nil"/>
              <w:bottom w:val="nil"/>
              <w:right w:val="nil"/>
            </w:tcBorders>
          </w:tcPr>
          <w:p w14:paraId="71AAB061" w14:textId="77777777" w:rsidR="005E5706" w:rsidRDefault="00DB3739" w:rsidP="00BA554C">
            <w:pPr>
              <w:jc w:val="both"/>
            </w:pPr>
            <w:r w:rsidRPr="00C06482">
              <w:rPr>
                <w:b/>
              </w:rPr>
              <w:t>Front Porch Foundations:</w:t>
            </w:r>
            <w:r>
              <w:t xml:space="preserve"> </w:t>
            </w:r>
            <w:r w:rsidR="00A57D0C">
              <w:t>All front entry stoops</w:t>
            </w:r>
            <w:r w:rsidR="00793F1F">
              <w:t xml:space="preserve"> and extended front porches shall be constructed of brick or stone to match the house and shall have a finished concrete or exposed aggregate landing.  Homes with country porches </w:t>
            </w:r>
            <w:r w:rsidR="008505D3">
              <w:t>are not required to have full foundations but instead</w:t>
            </w:r>
            <w:r w:rsidR="00390934">
              <w:t xml:space="preserve"> </w:t>
            </w:r>
            <w:r w:rsidR="008505D3">
              <w:t>may be constructed on</w:t>
            </w:r>
            <w:r>
              <w:t xml:space="preserve"> 12” x 12”</w:t>
            </w:r>
            <w:r w:rsidR="00793F1F">
              <w:t xml:space="preserve"> brick or stone </w:t>
            </w:r>
            <w:r w:rsidR="00A57D0C">
              <w:t>piers to match the foundation</w:t>
            </w:r>
            <w:r w:rsidR="008505D3">
              <w:t xml:space="preserve"> with o</w:t>
            </w:r>
            <w:r>
              <w:t>pen areas 12” or greater above grade concealed with lattice</w:t>
            </w:r>
            <w:r w:rsidR="00BA554C">
              <w:t xml:space="preserve"> that matches the trim of the home</w:t>
            </w:r>
            <w:r>
              <w:t>.</w:t>
            </w:r>
            <w:r w:rsidR="008505D3">
              <w:t xml:space="preserve"> </w:t>
            </w:r>
          </w:p>
        </w:tc>
      </w:tr>
      <w:tr w:rsidR="005E5706" w14:paraId="65EF0565" w14:textId="77777777" w:rsidTr="00820C9C">
        <w:tc>
          <w:tcPr>
            <w:tcW w:w="1309" w:type="dxa"/>
            <w:tcBorders>
              <w:top w:val="nil"/>
              <w:left w:val="nil"/>
              <w:bottom w:val="nil"/>
              <w:right w:val="nil"/>
            </w:tcBorders>
          </w:tcPr>
          <w:p w14:paraId="1D013A75" w14:textId="77777777" w:rsidR="005E5706" w:rsidRDefault="008505D3" w:rsidP="00820C9C">
            <w:pPr>
              <w:spacing w:before="120"/>
              <w:jc w:val="right"/>
            </w:pPr>
            <w:r>
              <w:t>3.2.7</w:t>
            </w:r>
            <w:r w:rsidR="00DB3739">
              <w:t>(c)</w:t>
            </w:r>
          </w:p>
        </w:tc>
        <w:tc>
          <w:tcPr>
            <w:tcW w:w="8969" w:type="dxa"/>
            <w:tcBorders>
              <w:top w:val="nil"/>
              <w:left w:val="nil"/>
              <w:bottom w:val="nil"/>
              <w:right w:val="nil"/>
            </w:tcBorders>
          </w:tcPr>
          <w:p w14:paraId="532C4F67" w14:textId="77777777" w:rsidR="005E5706" w:rsidRDefault="00DB3739">
            <w:pPr>
              <w:spacing w:before="120"/>
              <w:jc w:val="both"/>
            </w:pPr>
            <w:r w:rsidRPr="00BB240F">
              <w:rPr>
                <w:b/>
              </w:rPr>
              <w:t>Rear Deck Construction:</w:t>
            </w:r>
            <w:r>
              <w:t xml:space="preserve">  In addition to pressure treated wood, decks may also be con</w:t>
            </w:r>
            <w:r w:rsidR="00A57D0C">
              <w:t xml:space="preserve">structed of composite decking. </w:t>
            </w:r>
            <w:r>
              <w:t xml:space="preserve">Alternate railing styles </w:t>
            </w:r>
            <w:r w:rsidR="00030F28">
              <w:t xml:space="preserve">and colors </w:t>
            </w:r>
            <w:r>
              <w:t xml:space="preserve">shall be considered by the </w:t>
            </w:r>
            <w:r w:rsidR="008505D3">
              <w:t xml:space="preserve">NCC or Modifications </w:t>
            </w:r>
            <w:r>
              <w:t xml:space="preserve">Committee on </w:t>
            </w:r>
            <w:r w:rsidR="00A57D0C">
              <w:t xml:space="preserve">a case by case basis. </w:t>
            </w:r>
            <w:r>
              <w:t>Decks shall be supported on a minimum of 6” x 6” wood posts.</w:t>
            </w:r>
            <w:r w:rsidR="008505D3">
              <w:t xml:space="preserve">  The NCC or Modifications Committee reserves the </w:t>
            </w:r>
            <w:r w:rsidR="008505D3">
              <w:lastRenderedPageBreak/>
              <w:t xml:space="preserve">right to required masonry piers on rear decks if it determines, in its sole discretion, that the deck is highly visible from streets or </w:t>
            </w:r>
            <w:r w:rsidR="00030F28">
              <w:t>C</w:t>
            </w:r>
            <w:r w:rsidR="008505D3">
              <w:t xml:space="preserve">ommon </w:t>
            </w:r>
            <w:r w:rsidR="00030F28">
              <w:t>A</w:t>
            </w:r>
            <w:r w:rsidR="008505D3">
              <w:t>reas.</w:t>
            </w:r>
          </w:p>
        </w:tc>
      </w:tr>
      <w:tr w:rsidR="005E5706" w14:paraId="1DAFF1A1" w14:textId="77777777" w:rsidTr="00820C9C">
        <w:tc>
          <w:tcPr>
            <w:tcW w:w="1309" w:type="dxa"/>
            <w:tcBorders>
              <w:top w:val="nil"/>
              <w:left w:val="nil"/>
              <w:bottom w:val="nil"/>
              <w:right w:val="nil"/>
            </w:tcBorders>
          </w:tcPr>
          <w:p w14:paraId="1DAEF1E0" w14:textId="77777777" w:rsidR="005E5706" w:rsidRDefault="008505D3" w:rsidP="00820C9C">
            <w:pPr>
              <w:spacing w:before="120"/>
              <w:jc w:val="right"/>
            </w:pPr>
            <w:r>
              <w:lastRenderedPageBreak/>
              <w:t>3.2.7</w:t>
            </w:r>
            <w:r w:rsidR="00577A59">
              <w:t>(d)</w:t>
            </w:r>
          </w:p>
        </w:tc>
        <w:tc>
          <w:tcPr>
            <w:tcW w:w="8969" w:type="dxa"/>
            <w:tcBorders>
              <w:top w:val="nil"/>
              <w:left w:val="nil"/>
              <w:bottom w:val="nil"/>
              <w:right w:val="nil"/>
            </w:tcBorders>
          </w:tcPr>
          <w:p w14:paraId="5B81CD5B" w14:textId="77777777" w:rsidR="005E5706" w:rsidRDefault="00577A59">
            <w:pPr>
              <w:spacing w:before="120"/>
              <w:jc w:val="both"/>
            </w:pPr>
            <w:r w:rsidRPr="00BB240F">
              <w:rPr>
                <w:b/>
              </w:rPr>
              <w:t>Deck Finish:</w:t>
            </w:r>
            <w:r>
              <w:t xml:space="preserve">  </w:t>
            </w:r>
            <w:r w:rsidR="00837EE4">
              <w:t>Decks</w:t>
            </w:r>
            <w:r w:rsidR="00030F28">
              <w:t xml:space="preserve"> constructed of pressure treated wood</w:t>
            </w:r>
            <w:r w:rsidR="00837EE4">
              <w:t xml:space="preserve"> may be stained in a semitransparent stain in </w:t>
            </w:r>
            <w:r w:rsidR="00A57D0C">
              <w:t xml:space="preserve">light brown earth tones. </w:t>
            </w:r>
            <w:r w:rsidR="00030F28">
              <w:t xml:space="preserve">Color for composite decking shall be light brown earth tones.  </w:t>
            </w:r>
            <w:r w:rsidR="00837EE4">
              <w:t>All colors must be approve</w:t>
            </w:r>
            <w:r w:rsidR="00A57D0C">
              <w:t xml:space="preserve">d by the </w:t>
            </w:r>
            <w:r w:rsidR="008505D3">
              <w:t xml:space="preserve">NCC or Modifications </w:t>
            </w:r>
            <w:r w:rsidR="00A57D0C">
              <w:t xml:space="preserve">Committee. </w:t>
            </w:r>
            <w:r w:rsidR="00837EE4">
              <w:t>Decks more than 2</w:t>
            </w:r>
            <w:r w:rsidR="008505D3">
              <w:t>’</w:t>
            </w:r>
            <w:r w:rsidR="00837EE4">
              <w:t xml:space="preserve"> above grade (to the bottom of the band board) and less than </w:t>
            </w:r>
            <w:r w:rsidR="009F2889">
              <w:t>8’</w:t>
            </w:r>
            <w:r w:rsidR="00837EE4">
              <w:t>above grade shall be enclosed with framed l</w:t>
            </w:r>
            <w:r w:rsidR="00A57D0C">
              <w:t xml:space="preserve">attice between posts or piers. </w:t>
            </w:r>
            <w:r w:rsidR="00837EE4">
              <w:t xml:space="preserve">Lattice may be pressure treated and stained to match the deck or maybe composite material in </w:t>
            </w:r>
            <w:r w:rsidR="00E8671C">
              <w:t xml:space="preserve">a </w:t>
            </w:r>
            <w:r w:rsidR="00030F28">
              <w:t>color</w:t>
            </w:r>
            <w:r w:rsidR="00A57D0C">
              <w:t xml:space="preserve"> to match the posts. </w:t>
            </w:r>
            <w:r w:rsidR="00837EE4">
              <w:t>Other screening materials shall be rev</w:t>
            </w:r>
            <w:r w:rsidR="00A57D0C">
              <w:t xml:space="preserve">iewed on a case by case basis. </w:t>
            </w:r>
            <w:r w:rsidR="00837EE4">
              <w:t>Screening with landscaping is not permitted.</w:t>
            </w:r>
          </w:p>
        </w:tc>
      </w:tr>
      <w:tr w:rsidR="00577A59" w:rsidRPr="00820C9C" w14:paraId="1B4CDD8A" w14:textId="77777777" w:rsidTr="00820C9C">
        <w:tc>
          <w:tcPr>
            <w:tcW w:w="1309" w:type="dxa"/>
            <w:tcBorders>
              <w:top w:val="nil"/>
              <w:left w:val="nil"/>
              <w:bottom w:val="nil"/>
              <w:right w:val="nil"/>
            </w:tcBorders>
          </w:tcPr>
          <w:p w14:paraId="01D5719A" w14:textId="77777777" w:rsidR="00577A59" w:rsidRPr="00820C9C" w:rsidRDefault="00577A59" w:rsidP="00401FA0">
            <w:pPr>
              <w:jc w:val="right"/>
              <w:rPr>
                <w:sz w:val="10"/>
                <w:szCs w:val="10"/>
              </w:rPr>
            </w:pPr>
          </w:p>
        </w:tc>
        <w:tc>
          <w:tcPr>
            <w:tcW w:w="8969" w:type="dxa"/>
            <w:tcBorders>
              <w:top w:val="nil"/>
              <w:left w:val="nil"/>
              <w:bottom w:val="nil"/>
              <w:right w:val="nil"/>
            </w:tcBorders>
          </w:tcPr>
          <w:p w14:paraId="7473D8B0" w14:textId="77777777" w:rsidR="00577A59" w:rsidRPr="00820C9C" w:rsidRDefault="00577A59" w:rsidP="003266D7">
            <w:pPr>
              <w:jc w:val="both"/>
              <w:rPr>
                <w:sz w:val="10"/>
                <w:szCs w:val="10"/>
              </w:rPr>
            </w:pPr>
          </w:p>
        </w:tc>
      </w:tr>
      <w:tr w:rsidR="00577A59" w14:paraId="1F64150D" w14:textId="77777777" w:rsidTr="00820C9C">
        <w:tc>
          <w:tcPr>
            <w:tcW w:w="1309" w:type="dxa"/>
            <w:tcBorders>
              <w:top w:val="nil"/>
              <w:left w:val="nil"/>
              <w:bottom w:val="nil"/>
              <w:right w:val="nil"/>
            </w:tcBorders>
          </w:tcPr>
          <w:p w14:paraId="6EDBBC70" w14:textId="77777777" w:rsidR="00577A59" w:rsidRDefault="0015481C" w:rsidP="00401FA0">
            <w:pPr>
              <w:jc w:val="right"/>
            </w:pPr>
            <w:r>
              <w:t>3.3.2 (a)</w:t>
            </w:r>
          </w:p>
        </w:tc>
        <w:tc>
          <w:tcPr>
            <w:tcW w:w="8969" w:type="dxa"/>
            <w:tcBorders>
              <w:top w:val="nil"/>
              <w:left w:val="nil"/>
              <w:bottom w:val="nil"/>
              <w:right w:val="nil"/>
            </w:tcBorders>
          </w:tcPr>
          <w:p w14:paraId="7ED91590" w14:textId="77777777" w:rsidR="00490B50" w:rsidRDefault="0015481C" w:rsidP="00490B50">
            <w:r w:rsidRPr="00BB240F">
              <w:rPr>
                <w:b/>
              </w:rPr>
              <w:t>Criteria for Judging Color:</w:t>
            </w:r>
            <w:r w:rsidR="00490B50" w:rsidDel="00490B50">
              <w:t xml:space="preserve"> </w:t>
            </w:r>
            <w:r w:rsidR="00490B50">
              <w:t>The NCC may reject a proposed color scheme if it determines, in its sole discretion, that the scheme has been used on too many houses in the same neighborhood.</w:t>
            </w:r>
          </w:p>
          <w:p w14:paraId="691D1F55" w14:textId="77777777" w:rsidR="00490B50" w:rsidRDefault="00490B50" w:rsidP="00490B50">
            <w:r>
              <w:t xml:space="preserve">For single family homes:  The same or very similar color schemes may not be used on adjacent houses or on houses directly or diagonally across from each other. </w:t>
            </w:r>
          </w:p>
          <w:p w14:paraId="1D4800FC" w14:textId="77777777" w:rsidR="00490B50" w:rsidRDefault="00490B50" w:rsidP="00490B50">
            <w:r>
              <w:t>For townhomes:</w:t>
            </w:r>
            <w:r w:rsidR="004D7AF3">
              <w:t xml:space="preserve">  </w:t>
            </w:r>
            <w:r>
              <w:t xml:space="preserve">Color schemes may be repeated on adjacent homes within a building, however the same or very similar color scheme patterns may not be used on adjacent buildings or on buildings directly or diagonally across from each other. </w:t>
            </w:r>
          </w:p>
          <w:p w14:paraId="6E5A75BF" w14:textId="77777777" w:rsidR="00577A59" w:rsidRDefault="00577A59" w:rsidP="00490B50"/>
        </w:tc>
      </w:tr>
      <w:tr w:rsidR="00577A59" w:rsidRPr="00820C9C" w14:paraId="0F6B0138" w14:textId="77777777" w:rsidTr="00820C9C">
        <w:tc>
          <w:tcPr>
            <w:tcW w:w="1309" w:type="dxa"/>
            <w:tcBorders>
              <w:top w:val="nil"/>
              <w:left w:val="nil"/>
              <w:bottom w:val="nil"/>
              <w:right w:val="nil"/>
            </w:tcBorders>
          </w:tcPr>
          <w:p w14:paraId="5D886684" w14:textId="77777777" w:rsidR="00577A59" w:rsidRPr="00820C9C" w:rsidRDefault="00577A59" w:rsidP="00401FA0">
            <w:pPr>
              <w:jc w:val="right"/>
              <w:rPr>
                <w:sz w:val="10"/>
                <w:szCs w:val="10"/>
              </w:rPr>
            </w:pPr>
          </w:p>
        </w:tc>
        <w:tc>
          <w:tcPr>
            <w:tcW w:w="8969" w:type="dxa"/>
            <w:tcBorders>
              <w:top w:val="nil"/>
              <w:left w:val="nil"/>
              <w:bottom w:val="nil"/>
              <w:right w:val="nil"/>
            </w:tcBorders>
          </w:tcPr>
          <w:p w14:paraId="54D1CB24" w14:textId="77777777" w:rsidR="00577A59" w:rsidRPr="00820C9C" w:rsidRDefault="00577A59" w:rsidP="003266D7">
            <w:pPr>
              <w:jc w:val="both"/>
              <w:rPr>
                <w:sz w:val="10"/>
                <w:szCs w:val="10"/>
              </w:rPr>
            </w:pPr>
          </w:p>
        </w:tc>
      </w:tr>
      <w:tr w:rsidR="00577A59" w14:paraId="1772921D" w14:textId="77777777" w:rsidTr="00820C9C">
        <w:tc>
          <w:tcPr>
            <w:tcW w:w="1309" w:type="dxa"/>
            <w:tcBorders>
              <w:top w:val="nil"/>
              <w:left w:val="nil"/>
              <w:bottom w:val="nil"/>
              <w:right w:val="nil"/>
            </w:tcBorders>
          </w:tcPr>
          <w:p w14:paraId="171A6C5B" w14:textId="77777777" w:rsidR="00577A59" w:rsidRDefault="00BB240F" w:rsidP="00401FA0">
            <w:pPr>
              <w:jc w:val="right"/>
            </w:pPr>
            <w:r>
              <w:t>3.7</w:t>
            </w:r>
          </w:p>
        </w:tc>
        <w:tc>
          <w:tcPr>
            <w:tcW w:w="8969" w:type="dxa"/>
            <w:tcBorders>
              <w:top w:val="nil"/>
              <w:left w:val="nil"/>
              <w:bottom w:val="nil"/>
              <w:right w:val="nil"/>
            </w:tcBorders>
          </w:tcPr>
          <w:p w14:paraId="6BBB9C93" w14:textId="77777777" w:rsidR="00577A59" w:rsidRDefault="00BB240F">
            <w:pPr>
              <w:jc w:val="both"/>
            </w:pPr>
            <w:r w:rsidRPr="00004541">
              <w:rPr>
                <w:b/>
              </w:rPr>
              <w:t>High Impact / Amenity Lots:</w:t>
            </w:r>
            <w:r>
              <w:t xml:space="preserve">  </w:t>
            </w:r>
            <w:r w:rsidR="009F2889">
              <w:t xml:space="preserve">House </w:t>
            </w:r>
            <w:r>
              <w:t>facades which face a street</w:t>
            </w:r>
            <w:r w:rsidR="009F2889">
              <w:t xml:space="preserve"> or </w:t>
            </w:r>
            <w:r w:rsidR="000C7061">
              <w:t>C</w:t>
            </w:r>
            <w:r w:rsidR="009F2889">
              <w:t xml:space="preserve">ommon </w:t>
            </w:r>
            <w:r w:rsidR="000C7061">
              <w:t>A</w:t>
            </w:r>
            <w:r w:rsidR="009F2889">
              <w:t>rea</w:t>
            </w:r>
            <w:r>
              <w:t xml:space="preserve"> or </w:t>
            </w:r>
            <w:r w:rsidR="009F2889">
              <w:t xml:space="preserve">have </w:t>
            </w:r>
            <w:r>
              <w:t xml:space="preserve">extended visibility due to open space shall </w:t>
            </w:r>
            <w:r w:rsidR="00004541">
              <w:t>have sufficient openings for light, view and air consistent with the resid</w:t>
            </w:r>
            <w:r w:rsidR="00A57D0C">
              <w:t xml:space="preserve">ential scale of the community. </w:t>
            </w:r>
            <w:r w:rsidR="00004541">
              <w:t>These facades shall match the front facades in architectural detail to incl</w:t>
            </w:r>
            <w:r w:rsidR="00A57D0C">
              <w:t xml:space="preserve">ude wide trim or shutters. </w:t>
            </w:r>
            <w:r w:rsidR="00004541">
              <w:t>The lots deemed by the NCC to fall into this category</w:t>
            </w:r>
            <w:r w:rsidR="009F2889">
              <w:t xml:space="preserve"> include, but are not limited to, the following</w:t>
            </w:r>
            <w:r w:rsidR="00004541">
              <w:t>:  Section</w:t>
            </w:r>
            <w:r w:rsidR="00DB3AD4">
              <w:t xml:space="preserve"> 1</w:t>
            </w:r>
            <w:r w:rsidR="00004541">
              <w:t>:   Lots 1</w:t>
            </w:r>
            <w:r w:rsidR="00DB3AD4">
              <w:t>A</w:t>
            </w:r>
            <w:r w:rsidR="00004541">
              <w:t>, 3</w:t>
            </w:r>
            <w:r w:rsidR="00DB3AD4">
              <w:t>A</w:t>
            </w:r>
            <w:r w:rsidR="00004541">
              <w:t xml:space="preserve">, </w:t>
            </w:r>
            <w:r w:rsidR="00DB3AD4">
              <w:t xml:space="preserve">8B, 1C, 5C, 6C, 1D, 24D, 25D, 26D, 1E; Section 2:  Lots 4A, 5A, 1B, 9B, 15B, 8E, 4F, 7F, 8F, 13F, 1G, 18G; Section 3:  Lots 6B, 5C, 6C, 10D, 12D, 22D, 29D, 30D, </w:t>
            </w:r>
            <w:r w:rsidR="00D40A39">
              <w:t xml:space="preserve">34D, </w:t>
            </w:r>
            <w:r w:rsidR="00DB3AD4">
              <w:t xml:space="preserve">40D; Section 4:  Lots 1B, 9B, 15B; Section 5:  Lots 1A, 10A, 11A, 13A; Section 6:  Lots 1A, 4A, 9A, </w:t>
            </w:r>
            <w:r w:rsidR="00605F9F">
              <w:t>24A (rear) 25A (rear), 27A, 28A</w:t>
            </w:r>
            <w:r w:rsidR="002C566D">
              <w:t>; Townhome Lots: All</w:t>
            </w:r>
            <w:r w:rsidR="00605F9F">
              <w:t>.</w:t>
            </w:r>
          </w:p>
        </w:tc>
      </w:tr>
    </w:tbl>
    <w:p w14:paraId="215C2CCB" w14:textId="77777777" w:rsidR="00401FA0" w:rsidRPr="003266D7" w:rsidRDefault="00401FA0" w:rsidP="00FD1F06">
      <w:pPr>
        <w:jc w:val="both"/>
      </w:pPr>
    </w:p>
    <w:sectPr w:rsidR="00401FA0" w:rsidRPr="003266D7" w:rsidSect="00BA0A98">
      <w:footerReference w:type="default" r:id="rId8"/>
      <w:pgSz w:w="12240" w:h="15840" w:code="1"/>
      <w:pgMar w:top="1080" w:right="1080" w:bottom="144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24BBF" w14:textId="77777777" w:rsidR="00851CE8" w:rsidRDefault="00851CE8" w:rsidP="002820F7">
      <w:r>
        <w:separator/>
      </w:r>
    </w:p>
  </w:endnote>
  <w:endnote w:type="continuationSeparator" w:id="0">
    <w:p w14:paraId="733327EE" w14:textId="77777777" w:rsidR="00851CE8" w:rsidRDefault="00851CE8" w:rsidP="0028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ACAA" w14:textId="77777777" w:rsidR="0059248C" w:rsidRPr="002820F7" w:rsidRDefault="0059248C" w:rsidP="00820C9C">
    <w:pPr>
      <w:pStyle w:val="Footer"/>
      <w:tabs>
        <w:tab w:val="center" w:pos="4320"/>
        <w:tab w:val="right" w:pos="8640"/>
      </w:tabs>
      <w:jc w:val="center"/>
      <w:rPr>
        <w:i/>
        <w:sz w:val="16"/>
        <w:szCs w:val="16"/>
      </w:rPr>
    </w:pPr>
    <w:r w:rsidRPr="002820F7">
      <w:rPr>
        <w:i/>
        <w:sz w:val="16"/>
        <w:szCs w:val="16"/>
      </w:rPr>
      <w:t>Holloway at Wyndham Forest</w:t>
    </w:r>
  </w:p>
  <w:p w14:paraId="380EDCEF" w14:textId="77777777" w:rsidR="0059248C" w:rsidRPr="002820F7" w:rsidRDefault="0059248C" w:rsidP="002820F7">
    <w:pPr>
      <w:pStyle w:val="Footer"/>
      <w:jc w:val="center"/>
      <w:rPr>
        <w:i/>
        <w:sz w:val="16"/>
        <w:szCs w:val="16"/>
      </w:rPr>
    </w:pPr>
    <w:r w:rsidRPr="002820F7">
      <w:rPr>
        <w:i/>
        <w:sz w:val="16"/>
        <w:szCs w:val="16"/>
      </w:rPr>
      <w:t>Design Standards Addendum</w:t>
    </w:r>
  </w:p>
  <w:p w14:paraId="2D3E9B3C" w14:textId="77777777" w:rsidR="0059248C" w:rsidRDefault="0059248C" w:rsidP="002820F7">
    <w:pPr>
      <w:pStyle w:val="Footer"/>
      <w:jc w:val="center"/>
      <w:rPr>
        <w:i/>
        <w:sz w:val="16"/>
        <w:szCs w:val="16"/>
      </w:rPr>
    </w:pPr>
    <w:r w:rsidRPr="002820F7">
      <w:rPr>
        <w:i/>
        <w:sz w:val="16"/>
        <w:szCs w:val="16"/>
      </w:rPr>
      <w:t>Original Issue Date:  October 2014</w:t>
    </w:r>
  </w:p>
  <w:p w14:paraId="55D6218A" w14:textId="77777777" w:rsidR="0059248C" w:rsidRDefault="0059248C" w:rsidP="002820F7">
    <w:pPr>
      <w:pStyle w:val="Footer"/>
      <w:jc w:val="center"/>
      <w:rPr>
        <w:i/>
        <w:sz w:val="16"/>
        <w:szCs w:val="16"/>
      </w:rPr>
    </w:pPr>
    <w:r>
      <w:rPr>
        <w:i/>
        <w:sz w:val="16"/>
        <w:szCs w:val="16"/>
      </w:rPr>
      <w:t>Updated August 2017</w:t>
    </w:r>
  </w:p>
  <w:p w14:paraId="12D195AF" w14:textId="77777777" w:rsidR="0059248C" w:rsidRPr="002820F7" w:rsidRDefault="0059248C" w:rsidP="00BA0A98">
    <w:pPr>
      <w:pStyle w:val="Footer"/>
      <w:tabs>
        <w:tab w:val="center" w:pos="4320"/>
        <w:tab w:val="right" w:pos="8640"/>
      </w:tabs>
      <w:jc w:val="right"/>
      <w:rPr>
        <w:i/>
        <w:sz w:val="16"/>
        <w:szCs w:val="16"/>
      </w:rPr>
    </w:pPr>
    <w:r w:rsidRPr="00BA0A98">
      <w:rPr>
        <w:i/>
        <w:sz w:val="16"/>
        <w:szCs w:val="16"/>
      </w:rPr>
      <w:t xml:space="preserve">Page | </w:t>
    </w:r>
    <w:r w:rsidRPr="00BA0A98">
      <w:rPr>
        <w:i/>
        <w:sz w:val="16"/>
        <w:szCs w:val="16"/>
      </w:rPr>
      <w:fldChar w:fldCharType="begin"/>
    </w:r>
    <w:r w:rsidRPr="00BA0A98">
      <w:rPr>
        <w:i/>
        <w:sz w:val="16"/>
        <w:szCs w:val="16"/>
      </w:rPr>
      <w:instrText xml:space="preserve"> PAGE   \* MERGEFORMAT </w:instrText>
    </w:r>
    <w:r w:rsidRPr="00BA0A98">
      <w:rPr>
        <w:i/>
        <w:sz w:val="16"/>
        <w:szCs w:val="16"/>
      </w:rPr>
      <w:fldChar w:fldCharType="separate"/>
    </w:r>
    <w:r w:rsidR="004061C7">
      <w:rPr>
        <w:i/>
        <w:noProof/>
        <w:sz w:val="16"/>
        <w:szCs w:val="16"/>
      </w:rPr>
      <w:t>5</w:t>
    </w:r>
    <w:r w:rsidRPr="00BA0A98">
      <w:rPr>
        <w: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C44F6" w14:textId="77777777" w:rsidR="00851CE8" w:rsidRDefault="00851CE8" w:rsidP="002820F7">
      <w:r>
        <w:separator/>
      </w:r>
    </w:p>
  </w:footnote>
  <w:footnote w:type="continuationSeparator" w:id="0">
    <w:p w14:paraId="31E714E2" w14:textId="77777777" w:rsidR="00851CE8" w:rsidRDefault="00851CE8" w:rsidP="00282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8028B"/>
    <w:multiLevelType w:val="hybridMultilevel"/>
    <w:tmpl w:val="602CD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B4BD7"/>
    <w:multiLevelType w:val="hybridMultilevel"/>
    <w:tmpl w:val="0CE62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Jonas">
    <w15:presenceInfo w15:providerId="AD" w15:userId="S::ajonas@hhhunt.com::621755a5-2195-47cf-9802-87294c77bc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7"/>
    <w:rsid w:val="00004541"/>
    <w:rsid w:val="00030F28"/>
    <w:rsid w:val="000566F8"/>
    <w:rsid w:val="000650FE"/>
    <w:rsid w:val="00072D4F"/>
    <w:rsid w:val="00094FB3"/>
    <w:rsid w:val="000B4A3A"/>
    <w:rsid w:val="000C151D"/>
    <w:rsid w:val="000C7061"/>
    <w:rsid w:val="000D6C15"/>
    <w:rsid w:val="000E39B1"/>
    <w:rsid w:val="00107BD0"/>
    <w:rsid w:val="0011179E"/>
    <w:rsid w:val="001409D8"/>
    <w:rsid w:val="0015481C"/>
    <w:rsid w:val="001636C0"/>
    <w:rsid w:val="001B7DBC"/>
    <w:rsid w:val="001E7216"/>
    <w:rsid w:val="002718F2"/>
    <w:rsid w:val="002820F7"/>
    <w:rsid w:val="0029542D"/>
    <w:rsid w:val="002C566D"/>
    <w:rsid w:val="002D2C90"/>
    <w:rsid w:val="0032293C"/>
    <w:rsid w:val="003234DF"/>
    <w:rsid w:val="003266D7"/>
    <w:rsid w:val="00336511"/>
    <w:rsid w:val="00390934"/>
    <w:rsid w:val="003943A7"/>
    <w:rsid w:val="00394994"/>
    <w:rsid w:val="003C2209"/>
    <w:rsid w:val="00401FA0"/>
    <w:rsid w:val="004061C7"/>
    <w:rsid w:val="004078B6"/>
    <w:rsid w:val="00413EE1"/>
    <w:rsid w:val="004550CA"/>
    <w:rsid w:val="00490B50"/>
    <w:rsid w:val="004B7DAA"/>
    <w:rsid w:val="004C32FA"/>
    <w:rsid w:val="004D7AF3"/>
    <w:rsid w:val="00577A59"/>
    <w:rsid w:val="005903D2"/>
    <w:rsid w:val="0059248C"/>
    <w:rsid w:val="005D789A"/>
    <w:rsid w:val="005E5706"/>
    <w:rsid w:val="006024CA"/>
    <w:rsid w:val="00605F9F"/>
    <w:rsid w:val="00657752"/>
    <w:rsid w:val="006C62AB"/>
    <w:rsid w:val="00793F1F"/>
    <w:rsid w:val="007D4422"/>
    <w:rsid w:val="007F1DF2"/>
    <w:rsid w:val="007F2509"/>
    <w:rsid w:val="00802C48"/>
    <w:rsid w:val="00814718"/>
    <w:rsid w:val="00820C9C"/>
    <w:rsid w:val="00837EE4"/>
    <w:rsid w:val="008505D3"/>
    <w:rsid w:val="00851CE8"/>
    <w:rsid w:val="008C221F"/>
    <w:rsid w:val="00906599"/>
    <w:rsid w:val="009421BE"/>
    <w:rsid w:val="009839F3"/>
    <w:rsid w:val="00991FB0"/>
    <w:rsid w:val="009F2889"/>
    <w:rsid w:val="00A57D0C"/>
    <w:rsid w:val="00A770EA"/>
    <w:rsid w:val="00AC177E"/>
    <w:rsid w:val="00B10FDD"/>
    <w:rsid w:val="00B46AF7"/>
    <w:rsid w:val="00BA0A98"/>
    <w:rsid w:val="00BA554C"/>
    <w:rsid w:val="00BB240F"/>
    <w:rsid w:val="00C03BEB"/>
    <w:rsid w:val="00C06482"/>
    <w:rsid w:val="00C21E5C"/>
    <w:rsid w:val="00C47BB3"/>
    <w:rsid w:val="00C500F9"/>
    <w:rsid w:val="00C51EE7"/>
    <w:rsid w:val="00CC0E76"/>
    <w:rsid w:val="00D40932"/>
    <w:rsid w:val="00D40A39"/>
    <w:rsid w:val="00DB171A"/>
    <w:rsid w:val="00DB3739"/>
    <w:rsid w:val="00DB3AD4"/>
    <w:rsid w:val="00DC22FB"/>
    <w:rsid w:val="00DC3A2F"/>
    <w:rsid w:val="00DD5CD4"/>
    <w:rsid w:val="00DE4D4E"/>
    <w:rsid w:val="00DE6C20"/>
    <w:rsid w:val="00E0457E"/>
    <w:rsid w:val="00E31230"/>
    <w:rsid w:val="00E702E1"/>
    <w:rsid w:val="00E8671C"/>
    <w:rsid w:val="00EF43AA"/>
    <w:rsid w:val="00F545B7"/>
    <w:rsid w:val="00F6202B"/>
    <w:rsid w:val="00F84AD2"/>
    <w:rsid w:val="00FA19E5"/>
    <w:rsid w:val="00FD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DA859"/>
  <w15:docId w15:val="{7308DFA6-839D-472A-A370-9EE99FE8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next w:val="Normal"/>
    <w:link w:val="Heading5Char"/>
    <w:uiPriority w:val="9"/>
    <w:unhideWhenUsed/>
    <w:qFormat/>
    <w:rsid w:val="00DE6C20"/>
    <w:pPr>
      <w:keepNext/>
      <w:autoSpaceDE w:val="0"/>
      <w:autoSpaceDN w:val="0"/>
      <w:adjustRightInd w:val="0"/>
      <w:spacing w:before="120"/>
      <w:jc w:val="center"/>
      <w:outlineLvl w:val="4"/>
    </w:pPr>
    <w:rPr>
      <w:rFonts w:eastAsiaTheme="minorHAnsi" w:cstheme="minorBidi"/>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1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903D2"/>
    <w:rPr>
      <w:rFonts w:eastAsiaTheme="minorHAnsi"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E6C20"/>
    <w:rPr>
      <w:rFonts w:eastAsiaTheme="minorHAnsi" w:cstheme="minorBidi"/>
      <w:smallCaps/>
      <w:sz w:val="24"/>
      <w:szCs w:val="24"/>
      <w:u w:val="single"/>
    </w:rPr>
  </w:style>
  <w:style w:type="table" w:customStyle="1" w:styleId="TableGrid2">
    <w:name w:val="Table Grid2"/>
    <w:basedOn w:val="TableNormal"/>
    <w:next w:val="TableGrid"/>
    <w:uiPriority w:val="59"/>
    <w:rsid w:val="00DE6C20"/>
    <w:rPr>
      <w:rFonts w:eastAsiaTheme="minorHAnsi"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6C15"/>
    <w:rPr>
      <w:rFonts w:eastAsiaTheme="minorHAnsi"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C22FB"/>
    <w:rPr>
      <w:rFonts w:ascii="Tahoma" w:hAnsi="Tahoma" w:cs="Tahoma"/>
      <w:sz w:val="16"/>
      <w:szCs w:val="16"/>
    </w:rPr>
  </w:style>
  <w:style w:type="character" w:customStyle="1" w:styleId="BalloonTextChar">
    <w:name w:val="Balloon Text Char"/>
    <w:basedOn w:val="DefaultParagraphFont"/>
    <w:link w:val="BalloonText"/>
    <w:rsid w:val="00DC22FB"/>
    <w:rPr>
      <w:rFonts w:ascii="Tahoma" w:hAnsi="Tahoma" w:cs="Tahoma"/>
      <w:sz w:val="16"/>
      <w:szCs w:val="16"/>
    </w:rPr>
  </w:style>
  <w:style w:type="paragraph" w:styleId="Header">
    <w:name w:val="header"/>
    <w:basedOn w:val="Normal"/>
    <w:link w:val="HeaderChar"/>
    <w:uiPriority w:val="99"/>
    <w:rsid w:val="002820F7"/>
    <w:pPr>
      <w:tabs>
        <w:tab w:val="center" w:pos="4680"/>
        <w:tab w:val="right" w:pos="9360"/>
      </w:tabs>
    </w:pPr>
  </w:style>
  <w:style w:type="character" w:customStyle="1" w:styleId="HeaderChar">
    <w:name w:val="Header Char"/>
    <w:basedOn w:val="DefaultParagraphFont"/>
    <w:link w:val="Header"/>
    <w:uiPriority w:val="99"/>
    <w:rsid w:val="002820F7"/>
    <w:rPr>
      <w:sz w:val="24"/>
      <w:szCs w:val="24"/>
    </w:rPr>
  </w:style>
  <w:style w:type="paragraph" w:styleId="Footer">
    <w:name w:val="footer"/>
    <w:basedOn w:val="Normal"/>
    <w:link w:val="FooterChar"/>
    <w:uiPriority w:val="99"/>
    <w:rsid w:val="002820F7"/>
    <w:pPr>
      <w:tabs>
        <w:tab w:val="center" w:pos="4680"/>
        <w:tab w:val="right" w:pos="9360"/>
      </w:tabs>
    </w:pPr>
  </w:style>
  <w:style w:type="character" w:customStyle="1" w:styleId="FooterChar">
    <w:name w:val="Footer Char"/>
    <w:basedOn w:val="DefaultParagraphFont"/>
    <w:link w:val="Footer"/>
    <w:uiPriority w:val="99"/>
    <w:rsid w:val="002820F7"/>
    <w:rPr>
      <w:sz w:val="24"/>
      <w:szCs w:val="24"/>
    </w:rPr>
  </w:style>
  <w:style w:type="paragraph" w:styleId="ListParagraph">
    <w:name w:val="List Paragraph"/>
    <w:basedOn w:val="Normal"/>
    <w:uiPriority w:val="34"/>
    <w:qFormat/>
    <w:rsid w:val="00DD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3611">
      <w:bodyDiv w:val="1"/>
      <w:marLeft w:val="0"/>
      <w:marRight w:val="0"/>
      <w:marTop w:val="0"/>
      <w:marBottom w:val="0"/>
      <w:divBdr>
        <w:top w:val="none" w:sz="0" w:space="0" w:color="auto"/>
        <w:left w:val="none" w:sz="0" w:space="0" w:color="auto"/>
        <w:bottom w:val="none" w:sz="0" w:space="0" w:color="auto"/>
        <w:right w:val="none" w:sz="0" w:space="0" w:color="auto"/>
      </w:divBdr>
    </w:div>
    <w:div w:id="34617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FC2BF-01D1-4DB8-B8FF-9DE2E3E7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HHHunt</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 Mikelaites</dc:creator>
  <cp:lastModifiedBy>Eric Rosenberg</cp:lastModifiedBy>
  <cp:revision>2</cp:revision>
  <cp:lastPrinted>2017-08-23T20:03:00Z</cp:lastPrinted>
  <dcterms:created xsi:type="dcterms:W3CDTF">2019-05-17T15:24:00Z</dcterms:created>
  <dcterms:modified xsi:type="dcterms:W3CDTF">2019-05-17T15:24:00Z</dcterms:modified>
</cp:coreProperties>
</file>